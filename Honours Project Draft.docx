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9626" w14:textId="77777777" w:rsidR="00164936" w:rsidRPr="007C3274" w:rsidRDefault="00164936" w:rsidP="00164936">
      <w:pPr>
        <w:pStyle w:val="NormalWeb"/>
        <w:rPr>
          <w:rFonts w:ascii="Arial" w:hAnsi="Arial" w:cs="Arial"/>
          <w:sz w:val="48"/>
          <w:szCs w:val="48"/>
        </w:rPr>
      </w:pPr>
      <w:r w:rsidRPr="282B78B8">
        <w:rPr>
          <w:rFonts w:ascii="Arial" w:hAnsi="Arial" w:cs="Arial"/>
          <w:sz w:val="48"/>
          <w:szCs w:val="48"/>
        </w:rPr>
        <w:t xml:space="preserve">1 Introduction </w:t>
      </w:r>
    </w:p>
    <w:p w14:paraId="073000A1" w14:textId="77777777" w:rsidR="006B2518" w:rsidRDefault="006B2518" w:rsidP="00072C1A">
      <w:pPr>
        <w:rPr>
          <w:rFonts w:ascii="Arial" w:eastAsia="Times New Roman" w:hAnsi="Arial" w:cs="Arial"/>
          <w:kern w:val="0"/>
          <w:sz w:val="28"/>
          <w:szCs w:val="28"/>
          <w14:ligatures w14:val="none"/>
        </w:rPr>
      </w:pPr>
    </w:p>
    <w:p w14:paraId="16E94489" w14:textId="78A1CF55" w:rsidR="00471895" w:rsidRDefault="00B15231" w:rsidP="00072C1A">
      <w:pPr>
        <w:rPr>
          <w:rFonts w:ascii="Arial" w:eastAsia="Times New Roman" w:hAnsi="Arial" w:cs="Arial"/>
          <w:kern w:val="0"/>
          <w:sz w:val="28"/>
          <w:szCs w:val="28"/>
          <w14:ligatures w14:val="none"/>
        </w:rPr>
      </w:pPr>
      <w:r w:rsidRPr="00EC1998">
        <w:rPr>
          <w:rFonts w:ascii="Arial" w:eastAsia="Times New Roman" w:hAnsi="Arial" w:cs="Arial"/>
          <w:kern w:val="0"/>
          <w:sz w:val="28"/>
          <w:szCs w:val="28"/>
          <w14:ligatures w14:val="none"/>
        </w:rPr>
        <w:t xml:space="preserve">In the high-speed, high-stakes world of Formula 1, the difference between victory and defeat often lies in the fractions of a second. This realm of roaring engines and lightning-fast reflexes may seem an unlikely place for data science to make its mark, yet this is exactly where it thrives. Just like a well-oiled engine, the gears of this cutting-edge discipline hum in harmony with the rhythm of F1. From race strategy to car design and driver performance, data science is the invisible co-pilot, charting the path to the podium. In this project, we delve into how data science applications are revolutionizing the world of Formula 1, making it a sleek, </w:t>
      </w:r>
      <w:r w:rsidR="00ED3018" w:rsidRPr="00EC1998">
        <w:rPr>
          <w:rFonts w:ascii="Arial" w:eastAsia="Times New Roman" w:hAnsi="Arial" w:cs="Arial"/>
          <w:kern w:val="0"/>
          <w:sz w:val="28"/>
          <w:szCs w:val="28"/>
          <w14:ligatures w14:val="none"/>
        </w:rPr>
        <w:t>digitally driven</w:t>
      </w:r>
      <w:r w:rsidRPr="00EC1998">
        <w:rPr>
          <w:rFonts w:ascii="Arial" w:eastAsia="Times New Roman" w:hAnsi="Arial" w:cs="Arial"/>
          <w:kern w:val="0"/>
          <w:sz w:val="28"/>
          <w:szCs w:val="28"/>
          <w14:ligatures w14:val="none"/>
        </w:rPr>
        <w:t xml:space="preserve"> sport</w:t>
      </w:r>
      <w:r w:rsidR="00F5752A">
        <w:rPr>
          <w:rFonts w:ascii="Arial" w:eastAsia="Times New Roman" w:hAnsi="Arial" w:cs="Arial"/>
          <w:kern w:val="0"/>
          <w:sz w:val="28"/>
          <w:szCs w:val="28"/>
          <w14:ligatures w14:val="none"/>
        </w:rPr>
        <w:t>.</w:t>
      </w:r>
    </w:p>
    <w:p w14:paraId="1DD094E0" w14:textId="77777777" w:rsidR="00DB6716" w:rsidRDefault="00DB6716" w:rsidP="00072C1A">
      <w:pPr>
        <w:rPr>
          <w:rFonts w:ascii="Arial" w:eastAsia="Times New Roman" w:hAnsi="Arial" w:cs="Arial"/>
          <w:kern w:val="0"/>
          <w:sz w:val="28"/>
          <w:szCs w:val="28"/>
          <w14:ligatures w14:val="none"/>
        </w:rPr>
      </w:pPr>
    </w:p>
    <w:p w14:paraId="407F2ACB" w14:textId="77777777" w:rsidR="00524289" w:rsidRDefault="00524289" w:rsidP="00072C1A">
      <w:pPr>
        <w:rPr>
          <w:rFonts w:ascii="Arial" w:eastAsia="Times New Roman" w:hAnsi="Arial" w:cs="Arial"/>
          <w:kern w:val="0"/>
          <w:sz w:val="28"/>
          <w:szCs w:val="28"/>
          <w14:ligatures w14:val="none"/>
        </w:rPr>
      </w:pPr>
    </w:p>
    <w:p w14:paraId="16775CDF" w14:textId="77777777" w:rsidR="00DB6716" w:rsidRPr="00846A0B" w:rsidRDefault="00DB6716" w:rsidP="00DB6716">
      <w:pPr>
        <w:rPr>
          <w:rFonts w:ascii="Apple Chancery" w:hAnsi="Apple Chancery" w:cs="Apple Chancery"/>
          <w:sz w:val="28"/>
          <w:szCs w:val="28"/>
        </w:rPr>
      </w:pPr>
      <w:r w:rsidRPr="282B78B8">
        <w:rPr>
          <w:rFonts w:ascii="Apple Chancery" w:hAnsi="Apple Chancery" w:cs="Apple Chancery"/>
          <w:sz w:val="28"/>
          <w:szCs w:val="28"/>
        </w:rPr>
        <w:t xml:space="preserve">                 </w:t>
      </w:r>
      <w:commentRangeStart w:id="0"/>
      <w:r w:rsidRPr="282B78B8">
        <w:rPr>
          <w:rFonts w:ascii="Apple Chancery" w:hAnsi="Apple Chancery" w:cs="Apple Chancery"/>
          <w:sz w:val="28"/>
          <w:szCs w:val="28"/>
        </w:rPr>
        <w:t xml:space="preserve"> “Being second is to be the first of the ones who lose.”</w:t>
      </w:r>
    </w:p>
    <w:p w14:paraId="7C32A0F6" w14:textId="77777777" w:rsidR="00DB6716" w:rsidRPr="00846A0B" w:rsidRDefault="00DB6716" w:rsidP="00DB6716">
      <w:pPr>
        <w:pStyle w:val="ListParagraph"/>
        <w:numPr>
          <w:ilvl w:val="0"/>
          <w:numId w:val="5"/>
        </w:numPr>
        <w:rPr>
          <w:rFonts w:ascii="Apple Chancery" w:hAnsi="Apple Chancery" w:cs="Apple Chancery"/>
          <w:sz w:val="28"/>
          <w:szCs w:val="28"/>
        </w:rPr>
      </w:pPr>
      <w:r w:rsidRPr="282B78B8">
        <w:rPr>
          <w:rFonts w:ascii="Apple Chancery" w:hAnsi="Apple Chancery" w:cs="Apple Chancery"/>
          <w:sz w:val="28"/>
          <w:szCs w:val="28"/>
        </w:rPr>
        <w:t>Ayrton Senna</w:t>
      </w:r>
      <w:commentRangeEnd w:id="0"/>
      <w:r>
        <w:rPr>
          <w:rStyle w:val="CommentReference"/>
        </w:rPr>
        <w:commentReference w:id="0"/>
      </w:r>
    </w:p>
    <w:p w14:paraId="7B314448" w14:textId="77777777" w:rsidR="007C3274" w:rsidRDefault="007C3274" w:rsidP="00072C1A">
      <w:pPr>
        <w:rPr>
          <w:rFonts w:ascii="Arial" w:eastAsia="Times New Roman" w:hAnsi="Arial" w:cs="Arial"/>
          <w:kern w:val="0"/>
          <w:sz w:val="28"/>
          <w:szCs w:val="28"/>
          <w14:ligatures w14:val="none"/>
        </w:rPr>
      </w:pPr>
    </w:p>
    <w:p w14:paraId="5035BA3D" w14:textId="77777777" w:rsidR="007C3274" w:rsidRDefault="007C3274" w:rsidP="00072C1A">
      <w:pPr>
        <w:rPr>
          <w:rFonts w:ascii="Arial" w:eastAsia="Times New Roman" w:hAnsi="Arial" w:cs="Arial"/>
          <w:kern w:val="0"/>
          <w:sz w:val="28"/>
          <w:szCs w:val="28"/>
          <w14:ligatures w14:val="none"/>
        </w:rPr>
      </w:pPr>
    </w:p>
    <w:p w14:paraId="450E8D02" w14:textId="29406B2B" w:rsidR="00D673C5" w:rsidRPr="00524289" w:rsidRDefault="0024459D" w:rsidP="00D673C5">
      <w:pPr>
        <w:pStyle w:val="ListParagraph"/>
        <w:numPr>
          <w:ilvl w:val="1"/>
          <w:numId w:val="1"/>
        </w:numPr>
        <w:rPr>
          <w:rFonts w:ascii="Arial" w:hAnsi="Arial" w:cs="Arial"/>
          <w:sz w:val="48"/>
          <w:szCs w:val="48"/>
        </w:rPr>
      </w:pPr>
      <w:r w:rsidRPr="282B78B8">
        <w:rPr>
          <w:rFonts w:ascii="Arial" w:hAnsi="Arial" w:cs="Arial"/>
          <w:sz w:val="48"/>
          <w:szCs w:val="48"/>
        </w:rPr>
        <w:t>Formula-1</w:t>
      </w:r>
      <w:r w:rsidR="007C3274" w:rsidRPr="282B78B8">
        <w:rPr>
          <w:rFonts w:ascii="Arial" w:hAnsi="Arial" w:cs="Arial"/>
          <w:sz w:val="48"/>
          <w:szCs w:val="48"/>
        </w:rPr>
        <w:t xml:space="preserve"> </w:t>
      </w:r>
    </w:p>
    <w:p w14:paraId="5897D0E6" w14:textId="77777777" w:rsidR="000A05E2" w:rsidRDefault="000A05E2" w:rsidP="00072C1A">
      <w:pPr>
        <w:rPr>
          <w:rFonts w:ascii="Arial" w:hAnsi="Arial" w:cs="Arial"/>
          <w:sz w:val="28"/>
          <w:szCs w:val="28"/>
        </w:rPr>
      </w:pPr>
    </w:p>
    <w:p w14:paraId="649D3768" w14:textId="3718E796" w:rsidR="00F84569" w:rsidRDefault="0046258B" w:rsidP="00072C1A">
      <w:pPr>
        <w:rPr>
          <w:rFonts w:ascii="Arial" w:hAnsi="Arial" w:cs="Arial"/>
          <w:sz w:val="28"/>
          <w:szCs w:val="28"/>
        </w:rPr>
      </w:pPr>
      <w:r w:rsidRPr="0046258B">
        <w:rPr>
          <w:rFonts w:ascii="Arial" w:hAnsi="Arial" w:cs="Arial"/>
          <w:sz w:val="28"/>
          <w:szCs w:val="28"/>
        </w:rPr>
        <w:t xml:space="preserve">In Formula 1, drivers control high-speed vehicles to </w:t>
      </w:r>
      <w:r w:rsidR="0BDE58CD" w:rsidRPr="2090E23B">
        <w:rPr>
          <w:rFonts w:ascii="Arial" w:hAnsi="Arial" w:cs="Arial"/>
          <w:sz w:val="28"/>
          <w:szCs w:val="28"/>
        </w:rPr>
        <w:t xml:space="preserve">be the first to </w:t>
      </w:r>
      <w:r w:rsidRPr="0046258B">
        <w:rPr>
          <w:rFonts w:ascii="Arial" w:hAnsi="Arial" w:cs="Arial"/>
          <w:sz w:val="28"/>
          <w:szCs w:val="28"/>
        </w:rPr>
        <w:t xml:space="preserve">complete a set number of laps, thus securing victory. However, it's not merely about racing; </w:t>
      </w:r>
      <w:ins w:id="1" w:author="William Marshall" w:date="2023-08-09T20:58:00Z">
        <w:r w:rsidR="529ED619" w:rsidRPr="2090E23B">
          <w:rPr>
            <w:rFonts w:ascii="Arial" w:hAnsi="Arial" w:cs="Arial"/>
            <w:sz w:val="28"/>
            <w:szCs w:val="28"/>
          </w:rPr>
          <w:t xml:space="preserve">in </w:t>
        </w:r>
      </w:ins>
      <w:r w:rsidRPr="0046258B">
        <w:rPr>
          <w:rFonts w:ascii="Arial" w:hAnsi="Arial" w:cs="Arial"/>
          <w:sz w:val="28"/>
          <w:szCs w:val="28"/>
        </w:rPr>
        <w:t xml:space="preserve">Formula 1 </w:t>
      </w:r>
      <w:ins w:id="2" w:author="William Marshall" w:date="2023-08-09T20:58:00Z">
        <w:r w:rsidR="3D9EE6BB" w:rsidRPr="2090E23B">
          <w:rPr>
            <w:rFonts w:ascii="Arial" w:hAnsi="Arial" w:cs="Arial"/>
            <w:sz w:val="28"/>
            <w:szCs w:val="28"/>
          </w:rPr>
          <w:t xml:space="preserve">teams </w:t>
        </w:r>
      </w:ins>
      <w:ins w:id="3" w:author="William Marshall" w:date="2023-08-10T14:30:00Z">
        <w:r w:rsidR="09608C4E" w:rsidRPr="1AF4CCE8">
          <w:rPr>
            <w:rFonts w:ascii="Arial" w:hAnsi="Arial" w:cs="Arial"/>
            <w:sz w:val="28"/>
            <w:szCs w:val="28"/>
          </w:rPr>
          <w:t>of [drivers, mechanics, en</w:t>
        </w:r>
      </w:ins>
      <w:ins w:id="4" w:author="William Marshall" w:date="2023-08-10T14:31:00Z">
        <w:r w:rsidR="09608C4E" w:rsidRPr="1AF4CCE8">
          <w:rPr>
            <w:rFonts w:ascii="Arial" w:hAnsi="Arial" w:cs="Arial"/>
            <w:sz w:val="28"/>
            <w:szCs w:val="28"/>
          </w:rPr>
          <w:t xml:space="preserve">gineers?] </w:t>
        </w:r>
      </w:ins>
      <w:ins w:id="5" w:author="William Marshall" w:date="2023-08-09T20:58:00Z">
        <w:r w:rsidR="29D5B097" w:rsidRPr="2090E23B">
          <w:rPr>
            <w:rFonts w:ascii="Arial" w:hAnsi="Arial" w:cs="Arial"/>
            <w:sz w:val="28"/>
            <w:szCs w:val="28"/>
          </w:rPr>
          <w:t xml:space="preserve">work together to </w:t>
        </w:r>
      </w:ins>
      <w:del w:id="6" w:author="William Marshall" w:date="2023-08-09T20:57:00Z">
        <w:r w:rsidRPr="0046258B">
          <w:rPr>
            <w:rFonts w:ascii="Arial" w:hAnsi="Arial" w:cs="Arial"/>
            <w:sz w:val="28"/>
            <w:szCs w:val="28"/>
          </w:rPr>
          <w:delText>signifies the</w:delText>
        </w:r>
      </w:del>
      <w:r w:rsidRPr="0046258B">
        <w:rPr>
          <w:rFonts w:ascii="Arial" w:hAnsi="Arial" w:cs="Arial"/>
          <w:sz w:val="28"/>
          <w:szCs w:val="28"/>
        </w:rPr>
        <w:t xml:space="preserve"> </w:t>
      </w:r>
      <w:r w:rsidRPr="2090E23B">
        <w:rPr>
          <w:rFonts w:ascii="Arial" w:hAnsi="Arial" w:cs="Arial"/>
          <w:sz w:val="28"/>
          <w:szCs w:val="28"/>
        </w:rPr>
        <w:t>integrat</w:t>
      </w:r>
      <w:ins w:id="7" w:author="William Marshall" w:date="2023-08-09T20:58:00Z">
        <w:r w:rsidR="6DCFD817" w:rsidRPr="2090E23B">
          <w:rPr>
            <w:rFonts w:ascii="Arial" w:hAnsi="Arial" w:cs="Arial"/>
            <w:sz w:val="28"/>
            <w:szCs w:val="28"/>
          </w:rPr>
          <w:t>e</w:t>
        </w:r>
      </w:ins>
      <w:del w:id="8" w:author="William Marshall" w:date="2023-08-09T20:58:00Z">
        <w:r w:rsidRPr="2090E23B" w:rsidDel="0046258B">
          <w:rPr>
            <w:rFonts w:ascii="Arial" w:hAnsi="Arial" w:cs="Arial"/>
            <w:sz w:val="28"/>
            <w:szCs w:val="28"/>
          </w:rPr>
          <w:delText>ion</w:delText>
        </w:r>
        <w:r w:rsidRPr="0046258B">
          <w:rPr>
            <w:rFonts w:ascii="Arial" w:hAnsi="Arial" w:cs="Arial"/>
            <w:sz w:val="28"/>
            <w:szCs w:val="28"/>
          </w:rPr>
          <w:delText xml:space="preserve"> of</w:delText>
        </w:r>
      </w:del>
      <w:r w:rsidRPr="0046258B">
        <w:rPr>
          <w:rFonts w:ascii="Arial" w:hAnsi="Arial" w:cs="Arial"/>
          <w:sz w:val="28"/>
          <w:szCs w:val="28"/>
        </w:rPr>
        <w:t xml:space="preserve"> technological innovation, strategic planning, and </w:t>
      </w:r>
      <w:del w:id="9" w:author="William Marshall" w:date="2023-08-09T20:57:00Z">
        <w:r w:rsidRPr="0046258B">
          <w:rPr>
            <w:rFonts w:ascii="Arial" w:hAnsi="Arial" w:cs="Arial"/>
            <w:sz w:val="28"/>
            <w:szCs w:val="28"/>
          </w:rPr>
          <w:delText xml:space="preserve">exceptional </w:delText>
        </w:r>
      </w:del>
      <w:r w:rsidRPr="0046258B">
        <w:rPr>
          <w:rFonts w:ascii="Arial" w:hAnsi="Arial" w:cs="Arial"/>
          <w:sz w:val="28"/>
          <w:szCs w:val="28"/>
        </w:rPr>
        <w:t>driving skills. Each season, teams participate in a sequence of races, known as Grands Prix, held on various circuits worldwide. These races occur over a weekend, commencing with two practice sessions on Friday, an additional one on Saturday, and a qualifying round. The final race, the true test of endurance and speed, takes place on Sunday.</w:t>
      </w:r>
    </w:p>
    <w:p w14:paraId="42300CC1" w14:textId="77777777" w:rsidR="0046258B" w:rsidRDefault="0046258B" w:rsidP="00072C1A">
      <w:pPr>
        <w:rPr>
          <w:rFonts w:ascii="Arial" w:hAnsi="Arial" w:cs="Arial"/>
          <w:sz w:val="28"/>
          <w:szCs w:val="28"/>
        </w:rPr>
      </w:pPr>
    </w:p>
    <w:p w14:paraId="262F4252" w14:textId="5AB1AC9D" w:rsidR="000568A9" w:rsidRDefault="00FD7C05" w:rsidP="00072C1A">
      <w:pPr>
        <w:rPr>
          <w:rFonts w:ascii="Arial" w:hAnsi="Arial" w:cs="Arial"/>
          <w:sz w:val="28"/>
          <w:szCs w:val="28"/>
        </w:rPr>
      </w:pPr>
      <w:r w:rsidRPr="00FD7C05">
        <w:rPr>
          <w:rFonts w:ascii="Arial" w:hAnsi="Arial" w:cs="Arial"/>
          <w:sz w:val="28"/>
          <w:szCs w:val="28"/>
        </w:rPr>
        <w:t xml:space="preserve">During Friday's practice session, drivers familiarize themselves with their vehicles to mitigate issues such as understeering or unstable handling. </w:t>
      </w:r>
      <w:commentRangeStart w:id="10"/>
      <w:r w:rsidRPr="00FD7C05">
        <w:rPr>
          <w:rFonts w:ascii="Arial" w:hAnsi="Arial" w:cs="Arial"/>
          <w:sz w:val="28"/>
          <w:szCs w:val="28"/>
        </w:rPr>
        <w:t xml:space="preserve">Their performance during Saturday's qualifying rounds is crucial as it determines their starting position for the Grand Prix. A superior performance leads to an advantageous starting position. A lower starting position, on the other hand, imposes a significant challenge, compelling the </w:t>
      </w:r>
      <w:r w:rsidRPr="00FD7C05">
        <w:rPr>
          <w:rFonts w:ascii="Arial" w:hAnsi="Arial" w:cs="Arial"/>
          <w:sz w:val="28"/>
          <w:szCs w:val="28"/>
        </w:rPr>
        <w:lastRenderedPageBreak/>
        <w:t>driver to overtake up to 19 other drivers, each traveling at speeds exceeding 200mph!</w:t>
      </w:r>
      <w:commentRangeEnd w:id="10"/>
      <w:r>
        <w:rPr>
          <w:rStyle w:val="CommentReference"/>
        </w:rPr>
        <w:commentReference w:id="10"/>
      </w:r>
    </w:p>
    <w:p w14:paraId="2C978363" w14:textId="77777777" w:rsidR="00FD7C05" w:rsidRDefault="00FD7C05" w:rsidP="00072C1A">
      <w:pPr>
        <w:rPr>
          <w:rFonts w:ascii="Arial" w:hAnsi="Arial" w:cs="Arial"/>
          <w:sz w:val="28"/>
          <w:szCs w:val="28"/>
        </w:rPr>
      </w:pPr>
    </w:p>
    <w:p w14:paraId="29B93757" w14:textId="692FC4C2" w:rsidR="00FD7C05" w:rsidRDefault="002B18D0" w:rsidP="002B18D0">
      <w:pPr>
        <w:rPr>
          <w:rFonts w:ascii="Arial" w:hAnsi="Arial" w:cs="Arial"/>
          <w:sz w:val="28"/>
          <w:szCs w:val="28"/>
        </w:rPr>
      </w:pPr>
      <w:r w:rsidRPr="002B18D0">
        <w:rPr>
          <w:rFonts w:ascii="Arial" w:hAnsi="Arial" w:cs="Arial"/>
          <w:sz w:val="28"/>
          <w:szCs w:val="28"/>
        </w:rPr>
        <w:t>Qualifying consists of three segments: Q1, Q2, and Q3, each a time-bound knockout round. In Q1, all 20 drivers have 18 minutes to record their fastest lap. The slowest five are eliminated, securing the final five slots on the grid. Q2 follows, lasting 15 minutes, with the five slowest drivers once again eliminated, determining grid positions 11 to 15. The top drivers advance to Q3, the top-ten shootout, lasting 12 minutes. Here, the fastest driver secures the coveted pole position, followed by the second-fastest starting second, and so forth.</w:t>
      </w:r>
      <w:r w:rsidR="00DF02C4">
        <w:rPr>
          <w:rFonts w:ascii="Arial" w:hAnsi="Arial" w:cs="Arial"/>
          <w:sz w:val="28"/>
          <w:szCs w:val="28"/>
        </w:rPr>
        <w:t xml:space="preserve"> </w:t>
      </w:r>
      <w:r w:rsidRPr="002B18D0">
        <w:rPr>
          <w:rFonts w:ascii="Arial" w:hAnsi="Arial" w:cs="Arial"/>
          <w:sz w:val="28"/>
          <w:szCs w:val="28"/>
        </w:rPr>
        <w:t>Qualifying is a tactical play that influences the race. The top ten qualifiers must commence the race on the tires used to clock their fastest lap in Q2. This rule forces teams to strike a balance between a quicker qualifying time and an optimal race strategy. Meanwhile, those who didn't advance to Q3 have the liberty to choose their tires, occasionally allowing them to deploy innovative strategies to compensate for their grid position deficit.</w:t>
      </w:r>
    </w:p>
    <w:p w14:paraId="104F65AD" w14:textId="77777777" w:rsidR="002B18D0" w:rsidRDefault="002B18D0" w:rsidP="002B18D0">
      <w:pPr>
        <w:rPr>
          <w:rFonts w:ascii="Arial" w:hAnsi="Arial" w:cs="Arial"/>
          <w:sz w:val="28"/>
          <w:szCs w:val="28"/>
        </w:rPr>
      </w:pPr>
    </w:p>
    <w:p w14:paraId="1FCFE3D4" w14:textId="55E68180" w:rsidR="001E53FF" w:rsidRPr="001E53FF" w:rsidRDefault="001E53FF" w:rsidP="001E53FF">
      <w:pPr>
        <w:rPr>
          <w:rFonts w:ascii="Arial" w:hAnsi="Arial" w:cs="Arial"/>
          <w:sz w:val="28"/>
          <w:szCs w:val="28"/>
        </w:rPr>
      </w:pPr>
      <w:del w:id="11" w:author="William Marshall" w:date="2023-08-09T21:00:00Z">
        <w:r w:rsidRPr="001E53FF">
          <w:rPr>
            <w:rFonts w:ascii="Arial" w:hAnsi="Arial" w:cs="Arial"/>
            <w:sz w:val="28"/>
            <w:szCs w:val="28"/>
          </w:rPr>
          <w:delText>Let's delve into the point system.</w:delText>
        </w:r>
      </w:del>
      <w:r w:rsidRPr="001E53FF">
        <w:rPr>
          <w:rFonts w:ascii="Arial" w:hAnsi="Arial" w:cs="Arial"/>
          <w:sz w:val="28"/>
          <w:szCs w:val="28"/>
        </w:rPr>
        <w:t xml:space="preserve">The top 10 finishers in each race earn points. The driver securing the first position receives 25 points, the second-place finisher 18 points, the third-place finisher 15 points, </w:t>
      </w:r>
      <w:commentRangeStart w:id="12"/>
      <w:r w:rsidRPr="001E53FF">
        <w:rPr>
          <w:rFonts w:ascii="Arial" w:hAnsi="Arial" w:cs="Arial"/>
          <w:sz w:val="28"/>
          <w:szCs w:val="28"/>
        </w:rPr>
        <w:t>and so on,</w:t>
      </w:r>
      <w:commentRangeEnd w:id="12"/>
      <w:r>
        <w:rPr>
          <w:rStyle w:val="CommentReference"/>
        </w:rPr>
        <w:commentReference w:id="12"/>
      </w:r>
      <w:r w:rsidRPr="001E53FF">
        <w:rPr>
          <w:rFonts w:ascii="Arial" w:hAnsi="Arial" w:cs="Arial"/>
          <w:sz w:val="28"/>
          <w:szCs w:val="28"/>
        </w:rPr>
        <w:t xml:space="preserve"> down to the tenth-place driver who is awarded 1 point. Points are accumulated by drivers and teams throughout the season, and the one amassing the most points claims the championship.</w:t>
      </w:r>
    </w:p>
    <w:p w14:paraId="0563F93C" w14:textId="77777777" w:rsidR="001E53FF" w:rsidRPr="001E53FF" w:rsidRDefault="001E53FF" w:rsidP="001E53FF">
      <w:pPr>
        <w:rPr>
          <w:rFonts w:ascii="Arial" w:hAnsi="Arial" w:cs="Arial"/>
          <w:sz w:val="28"/>
          <w:szCs w:val="28"/>
        </w:rPr>
      </w:pPr>
    </w:p>
    <w:p w14:paraId="675D35A1" w14:textId="50F283D1" w:rsidR="001E53FF" w:rsidRPr="001E53FF" w:rsidRDefault="001E53FF" w:rsidP="001E53FF">
      <w:pPr>
        <w:rPr>
          <w:rFonts w:ascii="Arial" w:hAnsi="Arial" w:cs="Arial"/>
          <w:sz w:val="28"/>
          <w:szCs w:val="28"/>
        </w:rPr>
      </w:pPr>
      <w:commentRangeStart w:id="13"/>
      <w:commentRangeStart w:id="14"/>
      <w:r w:rsidRPr="001E53FF">
        <w:rPr>
          <w:rFonts w:ascii="Arial" w:hAnsi="Arial" w:cs="Arial"/>
          <w:sz w:val="28"/>
          <w:szCs w:val="28"/>
        </w:rPr>
        <w:t>Pit stops in F1 are precise and efficient</w:t>
      </w:r>
      <w:commentRangeEnd w:id="13"/>
      <w:r>
        <w:rPr>
          <w:rStyle w:val="CommentReference"/>
        </w:rPr>
        <w:commentReference w:id="13"/>
      </w:r>
      <w:r w:rsidRPr="001E53FF">
        <w:rPr>
          <w:rFonts w:ascii="Arial" w:hAnsi="Arial" w:cs="Arial"/>
          <w:sz w:val="28"/>
          <w:szCs w:val="28"/>
        </w:rPr>
        <w:t>. In mere seconds, mechanics refuel the car, replace tires, adjust aerodynamic elements, and return the car to the race. Pit stops are integral to the team's strategy. The timing and frequency of stops can dictate the race's trajectory, offsetting the time lost in the pit against the advantage of fresh tires.</w:t>
      </w:r>
      <w:commentRangeEnd w:id="14"/>
      <w:r>
        <w:rPr>
          <w:rStyle w:val="CommentReference"/>
        </w:rPr>
        <w:commentReference w:id="14"/>
      </w:r>
    </w:p>
    <w:p w14:paraId="7DDF6296" w14:textId="77777777" w:rsidR="001E53FF" w:rsidRPr="001E53FF" w:rsidRDefault="001E53FF" w:rsidP="001E53FF">
      <w:pPr>
        <w:rPr>
          <w:rFonts w:ascii="Arial" w:hAnsi="Arial" w:cs="Arial"/>
          <w:sz w:val="28"/>
          <w:szCs w:val="28"/>
        </w:rPr>
      </w:pPr>
    </w:p>
    <w:p w14:paraId="3204956F" w14:textId="5BB44C0E" w:rsidR="00EF6DA1" w:rsidRDefault="001E53FF" w:rsidP="00072C1A">
      <w:pPr>
        <w:rPr>
          <w:rFonts w:ascii="Arial" w:hAnsi="Arial" w:cs="Arial"/>
          <w:sz w:val="28"/>
          <w:szCs w:val="28"/>
        </w:rPr>
      </w:pPr>
      <w:r w:rsidRPr="001E53FF">
        <w:rPr>
          <w:rFonts w:ascii="Arial" w:hAnsi="Arial" w:cs="Arial"/>
          <w:sz w:val="28"/>
          <w:szCs w:val="28"/>
        </w:rPr>
        <w:t>Weather forecasting, vehicle health diagnostics, competitor analysis, real-time decision-making - all aspects of F1 hinge on data. Teams analyze gigabytes of telemetry data relayed from sensors on the cars to the pit wall and back to their home bases. This data-centric methodology equips teams with the insights necessary to make pivotal decisions, from vehicle setup to race strategy</w:t>
      </w:r>
      <w:r w:rsidR="00635888">
        <w:rPr>
          <w:rFonts w:ascii="Arial" w:hAnsi="Arial" w:cs="Arial"/>
          <w:sz w:val="28"/>
          <w:szCs w:val="28"/>
        </w:rPr>
        <w:t>.</w:t>
      </w:r>
    </w:p>
    <w:p w14:paraId="429DF505" w14:textId="77777777" w:rsidR="00E556BC" w:rsidRDefault="00E556BC" w:rsidP="00072C1A">
      <w:pPr>
        <w:rPr>
          <w:rFonts w:ascii="Arial" w:hAnsi="Arial" w:cs="Arial"/>
          <w:sz w:val="28"/>
          <w:szCs w:val="28"/>
        </w:rPr>
      </w:pPr>
    </w:p>
    <w:p w14:paraId="254FE283" w14:textId="2C25D660" w:rsidR="00EF6DA1" w:rsidRDefault="006B0658" w:rsidP="00072C1A">
      <w:pPr>
        <w:rPr>
          <w:rFonts w:ascii="Arial" w:hAnsi="Arial" w:cs="Arial"/>
          <w:sz w:val="28"/>
          <w:szCs w:val="28"/>
        </w:rPr>
      </w:pPr>
      <w:commentRangeStart w:id="15"/>
      <w:r w:rsidRPr="282B78B8">
        <w:rPr>
          <w:rFonts w:ascii="Arial" w:hAnsi="Arial" w:cs="Arial"/>
          <w:sz w:val="28"/>
          <w:szCs w:val="28"/>
        </w:rPr>
        <w:t>Now that we'v</w:t>
      </w:r>
      <w:r w:rsidR="000114BF">
        <w:rPr>
          <w:rFonts w:ascii="Arial" w:hAnsi="Arial" w:cs="Arial"/>
          <w:sz w:val="28"/>
          <w:szCs w:val="28"/>
        </w:rPr>
        <w:t xml:space="preserve">e </w:t>
      </w:r>
      <w:r w:rsidRPr="282B78B8">
        <w:rPr>
          <w:rFonts w:ascii="Arial" w:hAnsi="Arial" w:cs="Arial"/>
          <w:sz w:val="28"/>
          <w:szCs w:val="28"/>
        </w:rPr>
        <w:t xml:space="preserve">understood the format and the rules, here's a secret - a big part of winning isn't just about having the fastest car or being the best </w:t>
      </w:r>
      <w:r w:rsidRPr="282B78B8">
        <w:rPr>
          <w:rFonts w:ascii="Arial" w:hAnsi="Arial" w:cs="Arial"/>
          <w:sz w:val="28"/>
          <w:szCs w:val="28"/>
        </w:rPr>
        <w:lastRenderedPageBreak/>
        <w:t xml:space="preserve">driver. It's also about outsmarting your competitors. </w:t>
      </w:r>
      <w:r w:rsidR="001557E6" w:rsidRPr="282B78B8">
        <w:rPr>
          <w:rFonts w:ascii="Arial" w:hAnsi="Arial" w:cs="Arial"/>
          <w:sz w:val="28"/>
          <w:szCs w:val="28"/>
        </w:rPr>
        <w:t>Enter data science - a realm that approaches the speed limit cautiously, helmet securely fastened, and a smirk on its face. But more on that in the chapters to come! For in F1, much like in data science, speed matters, but strategy takes the chequered flag!</w:t>
      </w:r>
      <w:commentRangeEnd w:id="15"/>
      <w:r>
        <w:rPr>
          <w:rStyle w:val="CommentReference"/>
        </w:rPr>
        <w:commentReference w:id="15"/>
      </w:r>
    </w:p>
    <w:p w14:paraId="2A31C07B" w14:textId="77777777" w:rsidR="00EF6DA1" w:rsidRDefault="00EF6DA1" w:rsidP="00072C1A">
      <w:pPr>
        <w:rPr>
          <w:rFonts w:ascii="Arial" w:hAnsi="Arial" w:cs="Arial"/>
          <w:sz w:val="28"/>
          <w:szCs w:val="28"/>
        </w:rPr>
      </w:pPr>
    </w:p>
    <w:p w14:paraId="34E9DAC5" w14:textId="77777777" w:rsidR="00EF6DA1" w:rsidRDefault="00EF6DA1" w:rsidP="00072C1A">
      <w:pPr>
        <w:rPr>
          <w:rFonts w:ascii="Arial" w:hAnsi="Arial" w:cs="Arial"/>
          <w:sz w:val="28"/>
          <w:szCs w:val="28"/>
        </w:rPr>
      </w:pPr>
    </w:p>
    <w:p w14:paraId="172402C1" w14:textId="1065DF8B" w:rsidR="00EF6DA1" w:rsidRDefault="00EF6DA1" w:rsidP="00072C1A">
      <w:pPr>
        <w:rPr>
          <w:rFonts w:ascii="Arial" w:hAnsi="Arial" w:cs="Arial"/>
          <w:sz w:val="28"/>
          <w:szCs w:val="28"/>
        </w:rPr>
      </w:pPr>
    </w:p>
    <w:p w14:paraId="7A00E352" w14:textId="0F1DADE3" w:rsidR="00EB2DF7" w:rsidRDefault="00EB2DF7" w:rsidP="00EB2DF7">
      <w:pPr>
        <w:pStyle w:val="NormalWeb"/>
        <w:numPr>
          <w:ilvl w:val="0"/>
          <w:numId w:val="1"/>
        </w:numPr>
        <w:rPr>
          <w:rFonts w:ascii="Arial" w:hAnsi="Arial" w:cs="Arial"/>
          <w:sz w:val="48"/>
          <w:szCs w:val="48"/>
        </w:rPr>
      </w:pPr>
      <w:r>
        <w:rPr>
          <w:rFonts w:ascii="Arial" w:hAnsi="Arial" w:cs="Arial"/>
          <w:sz w:val="48"/>
          <w:szCs w:val="48"/>
        </w:rPr>
        <w:t>Data</w:t>
      </w:r>
    </w:p>
    <w:p w14:paraId="4F4F2E83" w14:textId="7AA044C7" w:rsidR="002E7C26" w:rsidRDefault="00A07E11" w:rsidP="00A07E11">
      <w:pPr>
        <w:pStyle w:val="NormalWeb"/>
        <w:rPr>
          <w:rFonts w:ascii="Arial" w:hAnsi="Arial" w:cs="Arial"/>
          <w:sz w:val="48"/>
          <w:szCs w:val="48"/>
        </w:rPr>
      </w:pPr>
      <w:r>
        <w:rPr>
          <w:rFonts w:ascii="Arial" w:hAnsi="Arial" w:cs="Arial"/>
          <w:sz w:val="28"/>
          <w:szCs w:val="28"/>
        </w:rPr>
        <w:t>Formula-1</w:t>
      </w:r>
      <w:r w:rsidR="005A7B7E" w:rsidRPr="282B78B8">
        <w:rPr>
          <w:rFonts w:ascii="Arial" w:hAnsi="Arial" w:cs="Arial"/>
          <w:sz w:val="28"/>
          <w:szCs w:val="28"/>
        </w:rPr>
        <w:t xml:space="preserve"> </w:t>
      </w:r>
      <w:r w:rsidR="001570A2">
        <w:rPr>
          <w:rFonts w:ascii="Arial" w:hAnsi="Arial" w:cs="Arial"/>
          <w:sz w:val="28"/>
          <w:szCs w:val="28"/>
        </w:rPr>
        <w:t>racing is a complex sport</w:t>
      </w:r>
      <w:r w:rsidR="00700406">
        <w:rPr>
          <w:rFonts w:ascii="Arial" w:hAnsi="Arial" w:cs="Arial"/>
          <w:sz w:val="28"/>
          <w:szCs w:val="28"/>
        </w:rPr>
        <w:t xml:space="preserve">, here success is determined by a multitude of factors. Our project aims to explore the intricate relationship between </w:t>
      </w:r>
      <w:r w:rsidR="009A7B1E">
        <w:rPr>
          <w:rFonts w:ascii="Arial" w:hAnsi="Arial" w:cs="Arial"/>
          <w:sz w:val="28"/>
          <w:szCs w:val="28"/>
        </w:rPr>
        <w:t>weather conditions, pit-stop strategies</w:t>
      </w:r>
      <w:r w:rsidR="003704A3">
        <w:rPr>
          <w:rFonts w:ascii="Arial" w:hAnsi="Arial" w:cs="Arial"/>
          <w:sz w:val="28"/>
          <w:szCs w:val="28"/>
        </w:rPr>
        <w:t xml:space="preserve">, safety car deployments, and the </w:t>
      </w:r>
      <w:r w:rsidR="005E1A3C">
        <w:rPr>
          <w:rFonts w:ascii="Arial" w:hAnsi="Arial" w:cs="Arial"/>
          <w:sz w:val="28"/>
          <w:szCs w:val="28"/>
        </w:rPr>
        <w:t>underlying</w:t>
      </w:r>
      <w:r w:rsidR="003704A3">
        <w:rPr>
          <w:rFonts w:ascii="Arial" w:hAnsi="Arial" w:cs="Arial"/>
          <w:sz w:val="28"/>
          <w:szCs w:val="28"/>
        </w:rPr>
        <w:t xml:space="preserve"> data structure that enables </w:t>
      </w:r>
      <w:r w:rsidR="005E1A3C">
        <w:rPr>
          <w:rFonts w:ascii="Arial" w:hAnsi="Arial" w:cs="Arial"/>
          <w:sz w:val="28"/>
          <w:szCs w:val="28"/>
        </w:rPr>
        <w:t>this analysis.</w:t>
      </w:r>
      <w:commentRangeStart w:id="16"/>
      <w:commentRangeEnd w:id="16"/>
      <w:r w:rsidR="005A7B7E">
        <w:rPr>
          <w:rStyle w:val="CommentReference"/>
        </w:rPr>
        <w:commentReference w:id="16"/>
      </w:r>
    </w:p>
    <w:p w14:paraId="19716813" w14:textId="51305B4B" w:rsidR="007B63BD" w:rsidRPr="00276256" w:rsidRDefault="0054446E" w:rsidP="007B63BD">
      <w:pPr>
        <w:pStyle w:val="NormalWeb"/>
        <w:numPr>
          <w:ilvl w:val="1"/>
          <w:numId w:val="1"/>
        </w:numPr>
        <w:rPr>
          <w:rFonts w:ascii="Arial" w:hAnsi="Arial" w:cs="Arial"/>
          <w:sz w:val="48"/>
          <w:szCs w:val="48"/>
        </w:rPr>
      </w:pPr>
      <w:r>
        <w:rPr>
          <w:rFonts w:ascii="Arial" w:hAnsi="Arial" w:cs="Arial"/>
          <w:sz w:val="48"/>
          <w:szCs w:val="48"/>
        </w:rPr>
        <w:t>Describing our data</w:t>
      </w:r>
    </w:p>
    <w:p w14:paraId="076C7FE0" w14:textId="4B44D138" w:rsidR="00411A60" w:rsidRDefault="007B63BD" w:rsidP="007B63BD">
      <w:pPr>
        <w:pStyle w:val="NormalWeb"/>
        <w:rPr>
          <w:rFonts w:ascii="Arial" w:hAnsi="Arial" w:cs="Arial"/>
          <w:sz w:val="48"/>
          <w:szCs w:val="48"/>
        </w:rPr>
      </w:pPr>
      <w:r>
        <w:rPr>
          <w:rFonts w:ascii="Arial" w:hAnsi="Arial" w:cs="Arial"/>
          <w:sz w:val="48"/>
          <w:szCs w:val="48"/>
        </w:rPr>
        <w:t>2.2.1</w:t>
      </w:r>
      <w:r w:rsidR="00276256">
        <w:rPr>
          <w:rFonts w:ascii="Arial" w:hAnsi="Arial" w:cs="Arial"/>
          <w:sz w:val="48"/>
          <w:szCs w:val="48"/>
        </w:rPr>
        <w:t xml:space="preserve"> </w:t>
      </w:r>
      <w:r w:rsidR="00411A60">
        <w:rPr>
          <w:rFonts w:ascii="Arial" w:hAnsi="Arial" w:cs="Arial"/>
          <w:sz w:val="48"/>
          <w:szCs w:val="48"/>
        </w:rPr>
        <w:t>Schedule Data</w:t>
      </w:r>
    </w:p>
    <w:p w14:paraId="3103EFC8" w14:textId="5D27E5C0" w:rsidR="00DA5E14" w:rsidRDefault="008A7C60" w:rsidP="007B63BD">
      <w:pPr>
        <w:pStyle w:val="NormalWeb"/>
        <w:rPr>
          <w:rFonts w:ascii="Arial" w:hAnsi="Arial" w:cs="Arial"/>
          <w:sz w:val="28"/>
          <w:szCs w:val="28"/>
        </w:rPr>
      </w:pPr>
      <w:r>
        <w:rPr>
          <w:rFonts w:ascii="Arial" w:hAnsi="Arial" w:cs="Arial"/>
          <w:sz w:val="28"/>
          <w:szCs w:val="28"/>
        </w:rPr>
        <w:t>Schedule data includes information about the Formula-1 events:</w:t>
      </w:r>
    </w:p>
    <w:p w14:paraId="1D0BC254" w14:textId="5DE24793" w:rsidR="008A7C60" w:rsidRDefault="00B6502D" w:rsidP="00B6502D">
      <w:pPr>
        <w:pStyle w:val="NormalWeb"/>
        <w:numPr>
          <w:ilvl w:val="0"/>
          <w:numId w:val="6"/>
        </w:numPr>
        <w:rPr>
          <w:rFonts w:ascii="Arial" w:hAnsi="Arial" w:cs="Arial"/>
          <w:sz w:val="28"/>
          <w:szCs w:val="28"/>
        </w:rPr>
      </w:pPr>
      <w:r>
        <w:rPr>
          <w:rFonts w:ascii="Arial" w:hAnsi="Arial" w:cs="Arial"/>
          <w:sz w:val="28"/>
          <w:szCs w:val="28"/>
        </w:rPr>
        <w:t xml:space="preserve">- </w:t>
      </w:r>
      <w:proofErr w:type="spellStart"/>
      <w:r w:rsidR="00AA55DA">
        <w:rPr>
          <w:rFonts w:ascii="Arial" w:hAnsi="Arial" w:cs="Arial"/>
          <w:sz w:val="28"/>
          <w:szCs w:val="28"/>
        </w:rPr>
        <w:t>RoundNumber</w:t>
      </w:r>
      <w:proofErr w:type="spellEnd"/>
      <w:r w:rsidR="00AA55DA">
        <w:rPr>
          <w:rFonts w:ascii="Arial" w:hAnsi="Arial" w:cs="Arial"/>
          <w:sz w:val="28"/>
          <w:szCs w:val="28"/>
        </w:rPr>
        <w:t xml:space="preserve">: </w:t>
      </w:r>
      <w:r>
        <w:rPr>
          <w:rFonts w:ascii="Arial" w:hAnsi="Arial" w:cs="Arial"/>
          <w:sz w:val="28"/>
          <w:szCs w:val="28"/>
        </w:rPr>
        <w:t>Number of the event.</w:t>
      </w:r>
    </w:p>
    <w:p w14:paraId="37C61181" w14:textId="4F37ADD3" w:rsidR="00B6502D" w:rsidRPr="00B6502D" w:rsidRDefault="00B6502D" w:rsidP="00B6502D">
      <w:pPr>
        <w:pStyle w:val="NormalWeb"/>
        <w:numPr>
          <w:ilvl w:val="0"/>
          <w:numId w:val="6"/>
        </w:numPr>
        <w:rPr>
          <w:rFonts w:ascii="Arial" w:hAnsi="Arial" w:cs="Arial"/>
          <w:sz w:val="48"/>
          <w:szCs w:val="48"/>
        </w:rPr>
      </w:pPr>
      <w:r>
        <w:rPr>
          <w:rFonts w:ascii="Arial" w:hAnsi="Arial" w:cs="Arial"/>
          <w:sz w:val="28"/>
          <w:szCs w:val="28"/>
        </w:rPr>
        <w:t>- Country: The country hosting the event</w:t>
      </w:r>
      <w:r w:rsidR="00F358D2">
        <w:rPr>
          <w:rFonts w:ascii="Arial" w:hAnsi="Arial" w:cs="Arial"/>
          <w:sz w:val="28"/>
          <w:szCs w:val="28"/>
        </w:rPr>
        <w:t>.</w:t>
      </w:r>
    </w:p>
    <w:p w14:paraId="65CBCF32" w14:textId="26144B6D" w:rsidR="00B6502D" w:rsidRPr="00B6502D" w:rsidRDefault="00B6502D" w:rsidP="00B6502D">
      <w:pPr>
        <w:pStyle w:val="NormalWeb"/>
        <w:numPr>
          <w:ilvl w:val="0"/>
          <w:numId w:val="6"/>
        </w:numPr>
        <w:rPr>
          <w:rFonts w:ascii="Arial" w:hAnsi="Arial" w:cs="Arial"/>
          <w:sz w:val="48"/>
          <w:szCs w:val="48"/>
        </w:rPr>
      </w:pPr>
      <w:r>
        <w:rPr>
          <w:rFonts w:ascii="Arial" w:hAnsi="Arial" w:cs="Arial"/>
          <w:sz w:val="28"/>
          <w:szCs w:val="28"/>
        </w:rPr>
        <w:t>- Location: Location of the Event</w:t>
      </w:r>
      <w:r w:rsidR="00F358D2">
        <w:rPr>
          <w:rFonts w:ascii="Arial" w:hAnsi="Arial" w:cs="Arial"/>
          <w:sz w:val="28"/>
          <w:szCs w:val="28"/>
        </w:rPr>
        <w:t>.</w:t>
      </w:r>
    </w:p>
    <w:p w14:paraId="254B38B8" w14:textId="2E7DF443" w:rsidR="00B6502D" w:rsidRPr="00446432" w:rsidRDefault="00B6502D" w:rsidP="00B6502D">
      <w:pPr>
        <w:pStyle w:val="NormalWeb"/>
        <w:numPr>
          <w:ilvl w:val="0"/>
          <w:numId w:val="6"/>
        </w:numPr>
        <w:rPr>
          <w:rFonts w:ascii="Arial" w:hAnsi="Arial" w:cs="Arial"/>
          <w:sz w:val="48"/>
          <w:szCs w:val="48"/>
        </w:rPr>
      </w:pPr>
      <w:r>
        <w:rPr>
          <w:rFonts w:ascii="Arial" w:hAnsi="Arial" w:cs="Arial"/>
          <w:sz w:val="28"/>
          <w:szCs w:val="28"/>
        </w:rPr>
        <w:t xml:space="preserve">- </w:t>
      </w:r>
      <w:r w:rsidR="003A1A93">
        <w:rPr>
          <w:rFonts w:ascii="Arial" w:hAnsi="Arial" w:cs="Arial"/>
          <w:sz w:val="28"/>
          <w:szCs w:val="28"/>
        </w:rPr>
        <w:t xml:space="preserve">Official Event Name: Name of the </w:t>
      </w:r>
      <w:r w:rsidR="00BB2A8E">
        <w:rPr>
          <w:rFonts w:ascii="Arial" w:hAnsi="Arial" w:cs="Arial"/>
          <w:sz w:val="28"/>
          <w:szCs w:val="28"/>
        </w:rPr>
        <w:t>event</w:t>
      </w:r>
      <w:r w:rsidR="00446432">
        <w:rPr>
          <w:rFonts w:ascii="Arial" w:hAnsi="Arial" w:cs="Arial"/>
          <w:sz w:val="28"/>
          <w:szCs w:val="28"/>
        </w:rPr>
        <w:t>.</w:t>
      </w:r>
    </w:p>
    <w:p w14:paraId="5F7C3E74" w14:textId="430FC64F" w:rsidR="00446432" w:rsidRPr="00F10033" w:rsidRDefault="00446432" w:rsidP="00B6502D">
      <w:pPr>
        <w:pStyle w:val="NormalWeb"/>
        <w:numPr>
          <w:ilvl w:val="0"/>
          <w:numId w:val="6"/>
        </w:numPr>
        <w:rPr>
          <w:rFonts w:ascii="Arial" w:hAnsi="Arial" w:cs="Arial"/>
          <w:sz w:val="48"/>
          <w:szCs w:val="48"/>
        </w:rPr>
      </w:pPr>
      <w:r>
        <w:rPr>
          <w:rFonts w:ascii="Arial" w:hAnsi="Arial" w:cs="Arial"/>
          <w:sz w:val="28"/>
          <w:szCs w:val="28"/>
        </w:rPr>
        <w:t xml:space="preserve">- </w:t>
      </w:r>
      <w:proofErr w:type="spellStart"/>
      <w:r w:rsidR="00BC1044">
        <w:rPr>
          <w:rFonts w:ascii="Arial" w:hAnsi="Arial" w:cs="Arial"/>
          <w:sz w:val="28"/>
          <w:szCs w:val="28"/>
        </w:rPr>
        <w:t>Event</w:t>
      </w:r>
      <w:r w:rsidR="00F10033">
        <w:rPr>
          <w:rFonts w:ascii="Arial" w:hAnsi="Arial" w:cs="Arial"/>
          <w:sz w:val="28"/>
          <w:szCs w:val="28"/>
        </w:rPr>
        <w:t>Date</w:t>
      </w:r>
      <w:proofErr w:type="spellEnd"/>
      <w:r w:rsidR="00F10033">
        <w:rPr>
          <w:rFonts w:ascii="Arial" w:hAnsi="Arial" w:cs="Arial"/>
          <w:sz w:val="28"/>
          <w:szCs w:val="28"/>
        </w:rPr>
        <w:t>: Date of the event</w:t>
      </w:r>
      <w:r w:rsidR="00F358D2">
        <w:rPr>
          <w:rFonts w:ascii="Arial" w:hAnsi="Arial" w:cs="Arial"/>
          <w:sz w:val="28"/>
          <w:szCs w:val="28"/>
        </w:rPr>
        <w:t>.</w:t>
      </w:r>
    </w:p>
    <w:p w14:paraId="659C2BA5" w14:textId="3808220E" w:rsidR="00F10033" w:rsidRPr="00F10033" w:rsidRDefault="00F10033" w:rsidP="00B6502D">
      <w:pPr>
        <w:pStyle w:val="NormalWeb"/>
        <w:numPr>
          <w:ilvl w:val="0"/>
          <w:numId w:val="6"/>
        </w:numPr>
        <w:rPr>
          <w:rFonts w:ascii="Arial" w:hAnsi="Arial" w:cs="Arial"/>
          <w:sz w:val="48"/>
          <w:szCs w:val="48"/>
        </w:rPr>
      </w:pPr>
      <w:r>
        <w:rPr>
          <w:rFonts w:ascii="Arial" w:hAnsi="Arial" w:cs="Arial"/>
          <w:sz w:val="28"/>
          <w:szCs w:val="28"/>
        </w:rPr>
        <w:t xml:space="preserve">- </w:t>
      </w:r>
      <w:proofErr w:type="spellStart"/>
      <w:r w:rsidR="00F346E1">
        <w:rPr>
          <w:rFonts w:ascii="Arial" w:hAnsi="Arial" w:cs="Arial"/>
          <w:sz w:val="28"/>
          <w:szCs w:val="28"/>
        </w:rPr>
        <w:t>EveentName</w:t>
      </w:r>
      <w:proofErr w:type="spellEnd"/>
      <w:r w:rsidR="00F346E1">
        <w:rPr>
          <w:rFonts w:ascii="Arial" w:hAnsi="Arial" w:cs="Arial"/>
          <w:sz w:val="28"/>
          <w:szCs w:val="28"/>
        </w:rPr>
        <w:t>:</w:t>
      </w:r>
      <w:r>
        <w:rPr>
          <w:rFonts w:ascii="Arial" w:hAnsi="Arial" w:cs="Arial"/>
          <w:sz w:val="28"/>
          <w:szCs w:val="28"/>
        </w:rPr>
        <w:t xml:space="preserve"> Event Name</w:t>
      </w:r>
      <w:r w:rsidR="00F358D2">
        <w:rPr>
          <w:rFonts w:ascii="Arial" w:hAnsi="Arial" w:cs="Arial"/>
          <w:sz w:val="28"/>
          <w:szCs w:val="28"/>
        </w:rPr>
        <w:t>.</w:t>
      </w:r>
    </w:p>
    <w:p w14:paraId="33E63786" w14:textId="2ABE3353" w:rsidR="00F10033" w:rsidRPr="0097487E" w:rsidRDefault="00F10033" w:rsidP="00B6502D">
      <w:pPr>
        <w:pStyle w:val="NormalWeb"/>
        <w:numPr>
          <w:ilvl w:val="0"/>
          <w:numId w:val="6"/>
        </w:numPr>
        <w:rPr>
          <w:rFonts w:ascii="Arial" w:hAnsi="Arial" w:cs="Arial"/>
          <w:sz w:val="48"/>
          <w:szCs w:val="48"/>
        </w:rPr>
      </w:pPr>
      <w:r>
        <w:rPr>
          <w:rFonts w:ascii="Arial" w:hAnsi="Arial" w:cs="Arial"/>
          <w:sz w:val="28"/>
          <w:szCs w:val="28"/>
        </w:rPr>
        <w:t xml:space="preserve">- Event </w:t>
      </w:r>
      <w:r w:rsidR="00F346E1">
        <w:rPr>
          <w:rFonts w:ascii="Arial" w:hAnsi="Arial" w:cs="Arial"/>
          <w:sz w:val="28"/>
          <w:szCs w:val="28"/>
        </w:rPr>
        <w:t>Format:</w:t>
      </w:r>
      <w:r>
        <w:rPr>
          <w:rFonts w:ascii="Arial" w:hAnsi="Arial" w:cs="Arial"/>
          <w:sz w:val="28"/>
          <w:szCs w:val="28"/>
        </w:rPr>
        <w:t xml:space="preserve"> </w:t>
      </w:r>
      <w:r w:rsidR="0097487E">
        <w:rPr>
          <w:rFonts w:ascii="Arial" w:hAnsi="Arial" w:cs="Arial"/>
          <w:sz w:val="28"/>
          <w:szCs w:val="28"/>
        </w:rPr>
        <w:t>Format of the event</w:t>
      </w:r>
      <w:r w:rsidR="00F358D2">
        <w:rPr>
          <w:rFonts w:ascii="Arial" w:hAnsi="Arial" w:cs="Arial"/>
          <w:sz w:val="28"/>
          <w:szCs w:val="28"/>
        </w:rPr>
        <w:t>.</w:t>
      </w:r>
    </w:p>
    <w:p w14:paraId="326CD8EF" w14:textId="282CC722" w:rsidR="0097487E" w:rsidRPr="00D46A01" w:rsidRDefault="0097487E" w:rsidP="00B6502D">
      <w:pPr>
        <w:pStyle w:val="NormalWeb"/>
        <w:numPr>
          <w:ilvl w:val="0"/>
          <w:numId w:val="6"/>
        </w:numPr>
        <w:rPr>
          <w:rFonts w:ascii="Arial" w:hAnsi="Arial" w:cs="Arial"/>
          <w:sz w:val="48"/>
          <w:szCs w:val="48"/>
        </w:rPr>
      </w:pPr>
      <w:r>
        <w:rPr>
          <w:rFonts w:ascii="Arial" w:hAnsi="Arial" w:cs="Arial"/>
          <w:sz w:val="28"/>
          <w:szCs w:val="28"/>
        </w:rPr>
        <w:t xml:space="preserve">- </w:t>
      </w:r>
      <w:r w:rsidR="00447851">
        <w:rPr>
          <w:rFonts w:ascii="Arial" w:hAnsi="Arial" w:cs="Arial"/>
          <w:sz w:val="28"/>
          <w:szCs w:val="28"/>
        </w:rPr>
        <w:t xml:space="preserve">Session1, Session2, </w:t>
      </w:r>
      <w:r w:rsidR="00F346E1">
        <w:rPr>
          <w:rFonts w:ascii="Arial" w:hAnsi="Arial" w:cs="Arial"/>
          <w:sz w:val="28"/>
          <w:szCs w:val="28"/>
        </w:rPr>
        <w:t>…:</w:t>
      </w:r>
      <w:r w:rsidR="00447851">
        <w:rPr>
          <w:rFonts w:ascii="Arial" w:hAnsi="Arial" w:cs="Arial"/>
          <w:sz w:val="28"/>
          <w:szCs w:val="28"/>
        </w:rPr>
        <w:t xml:space="preserve"> Details of the different sessions</w:t>
      </w:r>
      <w:r w:rsidR="00F358D2">
        <w:rPr>
          <w:rFonts w:ascii="Arial" w:hAnsi="Arial" w:cs="Arial"/>
          <w:sz w:val="28"/>
          <w:szCs w:val="28"/>
        </w:rPr>
        <w:t>.</w:t>
      </w:r>
    </w:p>
    <w:p w14:paraId="15958166" w14:textId="77777777" w:rsidR="00D46A01" w:rsidRDefault="00D46A01" w:rsidP="00D46A01">
      <w:pPr>
        <w:pStyle w:val="NormalWeb"/>
        <w:rPr>
          <w:rFonts w:ascii="Arial" w:hAnsi="Arial" w:cs="Arial"/>
          <w:sz w:val="28"/>
          <w:szCs w:val="28"/>
        </w:rPr>
      </w:pPr>
    </w:p>
    <w:p w14:paraId="3027677D" w14:textId="4FC16EF7" w:rsidR="00D46A01" w:rsidRDefault="00C3511B" w:rsidP="00D46A01">
      <w:pPr>
        <w:pStyle w:val="NormalWeb"/>
        <w:rPr>
          <w:rFonts w:ascii="Arial" w:hAnsi="Arial" w:cs="Arial"/>
          <w:sz w:val="48"/>
          <w:szCs w:val="48"/>
        </w:rPr>
      </w:pPr>
      <w:r>
        <w:rPr>
          <w:rFonts w:ascii="Arial" w:hAnsi="Arial" w:cs="Arial"/>
          <w:sz w:val="48"/>
          <w:szCs w:val="48"/>
        </w:rPr>
        <w:t>{space for schedule data table}</w:t>
      </w:r>
    </w:p>
    <w:p w14:paraId="425F346C" w14:textId="5BE05618" w:rsidR="00F44D27" w:rsidRDefault="00411A60" w:rsidP="007B63BD">
      <w:pPr>
        <w:pStyle w:val="NormalWeb"/>
        <w:rPr>
          <w:rFonts w:ascii="Arial" w:hAnsi="Arial" w:cs="Arial"/>
          <w:sz w:val="48"/>
          <w:szCs w:val="48"/>
        </w:rPr>
      </w:pPr>
      <w:r>
        <w:rPr>
          <w:rFonts w:ascii="Arial" w:hAnsi="Arial" w:cs="Arial"/>
          <w:sz w:val="48"/>
          <w:szCs w:val="48"/>
        </w:rPr>
        <w:t>2.2.2 Session Data</w:t>
      </w:r>
    </w:p>
    <w:p w14:paraId="51B9C0CE" w14:textId="11B69415" w:rsidR="00F44D27" w:rsidRDefault="00934F7D" w:rsidP="007B63BD">
      <w:pPr>
        <w:pStyle w:val="NormalWeb"/>
        <w:rPr>
          <w:rFonts w:ascii="Arial" w:hAnsi="Arial" w:cs="Arial"/>
          <w:sz w:val="28"/>
          <w:szCs w:val="28"/>
        </w:rPr>
      </w:pPr>
      <w:r>
        <w:rPr>
          <w:rFonts w:ascii="Arial" w:hAnsi="Arial" w:cs="Arial"/>
          <w:sz w:val="28"/>
          <w:szCs w:val="28"/>
        </w:rPr>
        <w:lastRenderedPageBreak/>
        <w:t>Session data provides information about the drivers, teams, and their performance:</w:t>
      </w:r>
    </w:p>
    <w:p w14:paraId="6A677DD0" w14:textId="470C68FE" w:rsidR="00934F7D" w:rsidRDefault="00934F7D" w:rsidP="007B63BD">
      <w:pPr>
        <w:pStyle w:val="NormalWeb"/>
        <w:rPr>
          <w:rFonts w:ascii="Arial" w:hAnsi="Arial" w:cs="Arial"/>
          <w:sz w:val="28"/>
          <w:szCs w:val="28"/>
        </w:rPr>
      </w:pPr>
      <w:r>
        <w:rPr>
          <w:rFonts w:ascii="Arial" w:hAnsi="Arial" w:cs="Arial"/>
          <w:sz w:val="28"/>
          <w:szCs w:val="28"/>
        </w:rPr>
        <w:t xml:space="preserve">- </w:t>
      </w:r>
      <w:proofErr w:type="spellStart"/>
      <w:r w:rsidR="00EC7438">
        <w:rPr>
          <w:rFonts w:ascii="Arial" w:hAnsi="Arial" w:cs="Arial"/>
          <w:sz w:val="28"/>
          <w:szCs w:val="28"/>
        </w:rPr>
        <w:t>DriverNumber</w:t>
      </w:r>
      <w:proofErr w:type="spellEnd"/>
      <w:r w:rsidR="00EC7438">
        <w:rPr>
          <w:rFonts w:ascii="Arial" w:hAnsi="Arial" w:cs="Arial"/>
          <w:sz w:val="28"/>
          <w:szCs w:val="28"/>
        </w:rPr>
        <w:t>:</w:t>
      </w:r>
      <w:r w:rsidR="00747DF9">
        <w:rPr>
          <w:rFonts w:ascii="Arial" w:hAnsi="Arial" w:cs="Arial"/>
          <w:sz w:val="28"/>
          <w:szCs w:val="28"/>
        </w:rPr>
        <w:t xml:space="preserve"> Driver’s number.</w:t>
      </w:r>
    </w:p>
    <w:p w14:paraId="6747DB6A" w14:textId="7614B5C0" w:rsidR="00747DF9" w:rsidRDefault="00747DF9"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BroadcasrName</w:t>
      </w:r>
      <w:proofErr w:type="spellEnd"/>
      <w:r>
        <w:rPr>
          <w:rFonts w:ascii="Arial" w:hAnsi="Arial" w:cs="Arial"/>
          <w:sz w:val="28"/>
          <w:szCs w:val="28"/>
        </w:rPr>
        <w:t xml:space="preserve">: </w:t>
      </w:r>
      <w:r w:rsidR="00976C70">
        <w:rPr>
          <w:rFonts w:ascii="Arial" w:hAnsi="Arial" w:cs="Arial"/>
          <w:sz w:val="28"/>
          <w:szCs w:val="28"/>
        </w:rPr>
        <w:t xml:space="preserve">Driver’s </w:t>
      </w:r>
      <w:proofErr w:type="spellStart"/>
      <w:r w:rsidR="00976C70">
        <w:rPr>
          <w:rFonts w:ascii="Arial" w:hAnsi="Arial" w:cs="Arial"/>
          <w:sz w:val="28"/>
          <w:szCs w:val="28"/>
        </w:rPr>
        <w:t>broadcasr</w:t>
      </w:r>
      <w:proofErr w:type="spellEnd"/>
      <w:r w:rsidR="00976C70">
        <w:rPr>
          <w:rFonts w:ascii="Arial" w:hAnsi="Arial" w:cs="Arial"/>
          <w:sz w:val="28"/>
          <w:szCs w:val="28"/>
        </w:rPr>
        <w:t xml:space="preserve"> name.</w:t>
      </w:r>
    </w:p>
    <w:p w14:paraId="3867E5D6" w14:textId="72808A29" w:rsidR="00976C70" w:rsidRDefault="00976C70" w:rsidP="007B63BD">
      <w:pPr>
        <w:pStyle w:val="NormalWeb"/>
        <w:rPr>
          <w:rFonts w:ascii="Arial" w:hAnsi="Arial" w:cs="Arial"/>
          <w:sz w:val="28"/>
          <w:szCs w:val="28"/>
        </w:rPr>
      </w:pPr>
      <w:r>
        <w:rPr>
          <w:rFonts w:ascii="Arial" w:hAnsi="Arial" w:cs="Arial"/>
          <w:sz w:val="28"/>
          <w:szCs w:val="28"/>
        </w:rPr>
        <w:t>- Abbreviation: Driver’s abbreviation.</w:t>
      </w:r>
    </w:p>
    <w:p w14:paraId="0A40480B" w14:textId="3074CC26" w:rsidR="00976C70" w:rsidRDefault="00976C70"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DriverId</w:t>
      </w:r>
      <w:proofErr w:type="spellEnd"/>
      <w:r>
        <w:rPr>
          <w:rFonts w:ascii="Arial" w:hAnsi="Arial" w:cs="Arial"/>
          <w:sz w:val="28"/>
          <w:szCs w:val="28"/>
        </w:rPr>
        <w:t>: Unique team ID.</w:t>
      </w:r>
    </w:p>
    <w:p w14:paraId="5D85D69F" w14:textId="324B3963" w:rsidR="00330B38" w:rsidRDefault="00330B38"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TeamName</w:t>
      </w:r>
      <w:proofErr w:type="spellEnd"/>
      <w:r>
        <w:rPr>
          <w:rFonts w:ascii="Arial" w:hAnsi="Arial" w:cs="Arial"/>
          <w:sz w:val="28"/>
          <w:szCs w:val="28"/>
        </w:rPr>
        <w:t>: Team Name.</w:t>
      </w:r>
    </w:p>
    <w:p w14:paraId="1987B07B" w14:textId="1198D54D" w:rsidR="00330B38" w:rsidRDefault="00330B38"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TeamColor</w:t>
      </w:r>
      <w:proofErr w:type="spellEnd"/>
      <w:r>
        <w:rPr>
          <w:rFonts w:ascii="Arial" w:hAnsi="Arial" w:cs="Arial"/>
          <w:sz w:val="28"/>
          <w:szCs w:val="28"/>
        </w:rPr>
        <w:t>: Team color code.</w:t>
      </w:r>
    </w:p>
    <w:p w14:paraId="2014929A" w14:textId="61FA5022" w:rsidR="00330B38" w:rsidRDefault="00330B38"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Team</w:t>
      </w:r>
      <w:r w:rsidR="00ED6990">
        <w:rPr>
          <w:rFonts w:ascii="Arial" w:hAnsi="Arial" w:cs="Arial"/>
          <w:sz w:val="28"/>
          <w:szCs w:val="28"/>
        </w:rPr>
        <w:t>Id</w:t>
      </w:r>
      <w:proofErr w:type="spellEnd"/>
      <w:r w:rsidR="00ED6990">
        <w:rPr>
          <w:rFonts w:ascii="Arial" w:hAnsi="Arial" w:cs="Arial"/>
          <w:sz w:val="28"/>
          <w:szCs w:val="28"/>
        </w:rPr>
        <w:t>: Unique team ID.</w:t>
      </w:r>
    </w:p>
    <w:p w14:paraId="093CD404" w14:textId="1AF75110" w:rsidR="00ED6990" w:rsidRDefault="00ED6990" w:rsidP="007B63BD">
      <w:pPr>
        <w:pStyle w:val="NormalWeb"/>
        <w:rPr>
          <w:rFonts w:ascii="Arial" w:hAnsi="Arial" w:cs="Arial"/>
          <w:sz w:val="28"/>
          <w:szCs w:val="28"/>
        </w:rPr>
      </w:pPr>
      <w:r>
        <w:rPr>
          <w:rFonts w:ascii="Arial" w:hAnsi="Arial" w:cs="Arial"/>
          <w:sz w:val="28"/>
          <w:szCs w:val="28"/>
        </w:rPr>
        <w:t>- FirstName: Driver’s first name.</w:t>
      </w:r>
    </w:p>
    <w:p w14:paraId="63421425" w14:textId="52580105" w:rsidR="00ED6990" w:rsidRDefault="00ED6990"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FullName</w:t>
      </w:r>
      <w:proofErr w:type="spellEnd"/>
      <w:r>
        <w:rPr>
          <w:rFonts w:ascii="Arial" w:hAnsi="Arial" w:cs="Arial"/>
          <w:sz w:val="28"/>
          <w:szCs w:val="28"/>
        </w:rPr>
        <w:t xml:space="preserve">: Driver’s </w:t>
      </w:r>
      <w:r w:rsidR="00D62303">
        <w:rPr>
          <w:rFonts w:ascii="Arial" w:hAnsi="Arial" w:cs="Arial"/>
          <w:sz w:val="28"/>
          <w:szCs w:val="28"/>
        </w:rPr>
        <w:t>full name.</w:t>
      </w:r>
    </w:p>
    <w:p w14:paraId="54B06509" w14:textId="7E51A48E" w:rsidR="00D62303" w:rsidRDefault="00D62303" w:rsidP="007B63BD">
      <w:pPr>
        <w:pStyle w:val="NormalWeb"/>
        <w:rPr>
          <w:rFonts w:ascii="Arial" w:hAnsi="Arial" w:cs="Arial"/>
          <w:sz w:val="28"/>
          <w:szCs w:val="28"/>
        </w:rPr>
      </w:pPr>
      <w:r>
        <w:rPr>
          <w:rFonts w:ascii="Arial" w:hAnsi="Arial" w:cs="Arial"/>
          <w:sz w:val="28"/>
          <w:szCs w:val="28"/>
        </w:rPr>
        <w:t>- Position: Driver’s position in the race.</w:t>
      </w:r>
    </w:p>
    <w:p w14:paraId="5A94F5D7" w14:textId="410367D0" w:rsidR="00D62303" w:rsidRDefault="00D62303" w:rsidP="007B63BD">
      <w:pPr>
        <w:pStyle w:val="NormalWeb"/>
        <w:rPr>
          <w:rFonts w:ascii="Arial" w:hAnsi="Arial" w:cs="Arial"/>
          <w:sz w:val="28"/>
          <w:szCs w:val="28"/>
        </w:rPr>
      </w:pPr>
      <w:r>
        <w:rPr>
          <w:rFonts w:ascii="Arial" w:hAnsi="Arial" w:cs="Arial"/>
          <w:sz w:val="28"/>
          <w:szCs w:val="28"/>
        </w:rPr>
        <w:t xml:space="preserve">- Status: </w:t>
      </w:r>
      <w:r w:rsidR="00F346E1">
        <w:rPr>
          <w:rFonts w:ascii="Arial" w:hAnsi="Arial" w:cs="Arial"/>
          <w:sz w:val="28"/>
          <w:szCs w:val="28"/>
        </w:rPr>
        <w:t>Driver’s status in the race.</w:t>
      </w:r>
    </w:p>
    <w:p w14:paraId="67D75062" w14:textId="1FCA0AE3" w:rsidR="00F346E1" w:rsidRDefault="00F346E1" w:rsidP="007B63BD">
      <w:pPr>
        <w:pStyle w:val="NormalWeb"/>
        <w:rPr>
          <w:rFonts w:ascii="Arial" w:hAnsi="Arial" w:cs="Arial"/>
          <w:sz w:val="28"/>
          <w:szCs w:val="28"/>
        </w:rPr>
      </w:pPr>
      <w:r>
        <w:rPr>
          <w:rFonts w:ascii="Arial" w:hAnsi="Arial" w:cs="Arial"/>
          <w:sz w:val="28"/>
          <w:szCs w:val="28"/>
        </w:rPr>
        <w:t>- Points: Points earned in the race.</w:t>
      </w:r>
    </w:p>
    <w:p w14:paraId="01AD2954" w14:textId="77777777" w:rsidR="00F346E1" w:rsidRDefault="00F346E1" w:rsidP="007B63BD">
      <w:pPr>
        <w:pStyle w:val="NormalWeb"/>
        <w:rPr>
          <w:rFonts w:ascii="Arial" w:hAnsi="Arial" w:cs="Arial"/>
          <w:sz w:val="28"/>
          <w:szCs w:val="28"/>
        </w:rPr>
      </w:pPr>
    </w:p>
    <w:p w14:paraId="41082B93" w14:textId="1371F69A" w:rsidR="004B28B6" w:rsidRDefault="004B28B6" w:rsidP="007B63BD">
      <w:pPr>
        <w:pStyle w:val="NormalWeb"/>
        <w:rPr>
          <w:rFonts w:ascii="Arial" w:hAnsi="Arial" w:cs="Arial"/>
          <w:sz w:val="28"/>
          <w:szCs w:val="28"/>
        </w:rPr>
      </w:pPr>
      <w:r>
        <w:rPr>
          <w:rFonts w:ascii="Arial" w:hAnsi="Arial" w:cs="Arial"/>
          <w:sz w:val="28"/>
          <w:szCs w:val="28"/>
        </w:rPr>
        <w:t>{Space for session data table}</w:t>
      </w:r>
    </w:p>
    <w:p w14:paraId="4D87C7BB" w14:textId="77777777" w:rsidR="004B28B6" w:rsidRPr="00330B38" w:rsidRDefault="004B28B6" w:rsidP="007B63BD">
      <w:pPr>
        <w:pStyle w:val="NormalWeb"/>
        <w:rPr>
          <w:rFonts w:ascii="Arial" w:hAnsi="Arial" w:cs="Arial"/>
          <w:sz w:val="28"/>
          <w:szCs w:val="28"/>
        </w:rPr>
      </w:pPr>
    </w:p>
    <w:p w14:paraId="370C6867" w14:textId="45153F14" w:rsidR="00780BA7" w:rsidRDefault="00716869" w:rsidP="007B63BD">
      <w:pPr>
        <w:pStyle w:val="NormalWeb"/>
        <w:rPr>
          <w:rFonts w:ascii="Arial" w:hAnsi="Arial" w:cs="Arial"/>
          <w:sz w:val="48"/>
          <w:szCs w:val="48"/>
        </w:rPr>
      </w:pPr>
      <w:r>
        <w:rPr>
          <w:rFonts w:ascii="Arial" w:hAnsi="Arial" w:cs="Arial"/>
          <w:sz w:val="48"/>
          <w:szCs w:val="48"/>
        </w:rPr>
        <w:t>2.2.3 Car Data</w:t>
      </w:r>
    </w:p>
    <w:p w14:paraId="04BC3523" w14:textId="51F0B522" w:rsidR="00F346E1" w:rsidRDefault="005803E6" w:rsidP="007B63BD">
      <w:pPr>
        <w:pStyle w:val="NormalWeb"/>
        <w:rPr>
          <w:rFonts w:ascii="Arial" w:hAnsi="Arial" w:cs="Arial"/>
          <w:sz w:val="28"/>
          <w:szCs w:val="28"/>
        </w:rPr>
      </w:pPr>
      <w:r>
        <w:rPr>
          <w:rFonts w:ascii="Arial" w:hAnsi="Arial" w:cs="Arial"/>
          <w:sz w:val="28"/>
          <w:szCs w:val="28"/>
        </w:rPr>
        <w:t>The car data provides detailed information about various parameters related to the car’s performance during a race. It includes:</w:t>
      </w:r>
    </w:p>
    <w:p w14:paraId="3479EA10" w14:textId="53AF79AA" w:rsidR="005803E6" w:rsidRDefault="005803E6" w:rsidP="007B63BD">
      <w:pPr>
        <w:pStyle w:val="NormalWeb"/>
        <w:rPr>
          <w:rFonts w:ascii="Arial" w:hAnsi="Arial" w:cs="Arial"/>
          <w:sz w:val="28"/>
          <w:szCs w:val="28"/>
        </w:rPr>
      </w:pPr>
      <w:r>
        <w:rPr>
          <w:rFonts w:ascii="Arial" w:hAnsi="Arial" w:cs="Arial"/>
          <w:sz w:val="28"/>
          <w:szCs w:val="28"/>
        </w:rPr>
        <w:t>- Date: Timestamp of the data.</w:t>
      </w:r>
    </w:p>
    <w:p w14:paraId="33F51F4B" w14:textId="7CBE880F" w:rsidR="005803E6" w:rsidRDefault="005803E6" w:rsidP="007B63BD">
      <w:pPr>
        <w:pStyle w:val="NormalWeb"/>
        <w:rPr>
          <w:rFonts w:ascii="Arial" w:hAnsi="Arial" w:cs="Arial"/>
          <w:sz w:val="28"/>
          <w:szCs w:val="28"/>
        </w:rPr>
      </w:pPr>
      <w:r>
        <w:rPr>
          <w:rFonts w:ascii="Arial" w:hAnsi="Arial" w:cs="Arial"/>
          <w:sz w:val="28"/>
          <w:szCs w:val="28"/>
        </w:rPr>
        <w:t>- RPM: Revolutions per minute of the engine.</w:t>
      </w:r>
    </w:p>
    <w:p w14:paraId="470A836A" w14:textId="27B7A683" w:rsidR="005803E6" w:rsidRDefault="005803E6" w:rsidP="007B63BD">
      <w:pPr>
        <w:pStyle w:val="NormalWeb"/>
        <w:rPr>
          <w:rFonts w:ascii="Arial" w:hAnsi="Arial" w:cs="Arial"/>
          <w:sz w:val="28"/>
          <w:szCs w:val="28"/>
        </w:rPr>
      </w:pPr>
      <w:r>
        <w:rPr>
          <w:rFonts w:ascii="Arial" w:hAnsi="Arial" w:cs="Arial"/>
          <w:sz w:val="28"/>
          <w:szCs w:val="28"/>
        </w:rPr>
        <w:lastRenderedPageBreak/>
        <w:t>- Speed: Speed of the car in km/h.</w:t>
      </w:r>
    </w:p>
    <w:p w14:paraId="6444F127" w14:textId="65A13F30" w:rsidR="005803E6" w:rsidRDefault="005803E6"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nGear</w:t>
      </w:r>
      <w:proofErr w:type="spellEnd"/>
      <w:r>
        <w:rPr>
          <w:rFonts w:ascii="Arial" w:hAnsi="Arial" w:cs="Arial"/>
          <w:sz w:val="28"/>
          <w:szCs w:val="28"/>
        </w:rPr>
        <w:t>: Current gear.</w:t>
      </w:r>
    </w:p>
    <w:p w14:paraId="48E1891F" w14:textId="523C027E" w:rsidR="005803E6" w:rsidRDefault="005803E6" w:rsidP="007B63BD">
      <w:pPr>
        <w:pStyle w:val="NormalWeb"/>
        <w:rPr>
          <w:rFonts w:ascii="Arial" w:hAnsi="Arial" w:cs="Arial"/>
          <w:sz w:val="28"/>
          <w:szCs w:val="28"/>
        </w:rPr>
      </w:pPr>
      <w:r>
        <w:rPr>
          <w:rFonts w:ascii="Arial" w:hAnsi="Arial" w:cs="Arial"/>
          <w:sz w:val="28"/>
          <w:szCs w:val="28"/>
        </w:rPr>
        <w:t>- Throttle: Throttle position (0 to 100).</w:t>
      </w:r>
    </w:p>
    <w:p w14:paraId="09130D8E" w14:textId="2E1A52A2" w:rsidR="005803E6" w:rsidRDefault="005803E6" w:rsidP="007B63BD">
      <w:pPr>
        <w:pStyle w:val="NormalWeb"/>
        <w:rPr>
          <w:rFonts w:ascii="Arial" w:hAnsi="Arial" w:cs="Arial"/>
          <w:sz w:val="28"/>
          <w:szCs w:val="28"/>
        </w:rPr>
      </w:pPr>
      <w:r>
        <w:rPr>
          <w:rFonts w:ascii="Arial" w:hAnsi="Arial" w:cs="Arial"/>
          <w:sz w:val="28"/>
          <w:szCs w:val="28"/>
        </w:rPr>
        <w:t xml:space="preserve">- </w:t>
      </w:r>
      <w:r w:rsidR="00971796">
        <w:rPr>
          <w:rFonts w:ascii="Arial" w:hAnsi="Arial" w:cs="Arial"/>
          <w:sz w:val="28"/>
          <w:szCs w:val="28"/>
        </w:rPr>
        <w:t>Brake: Brake status (True/False).</w:t>
      </w:r>
    </w:p>
    <w:p w14:paraId="44E1104A" w14:textId="0CBCE0F2" w:rsidR="00971796" w:rsidRDefault="00971796" w:rsidP="007B63BD">
      <w:pPr>
        <w:pStyle w:val="NormalWeb"/>
        <w:rPr>
          <w:rFonts w:ascii="Arial" w:hAnsi="Arial" w:cs="Arial"/>
          <w:sz w:val="28"/>
          <w:szCs w:val="28"/>
        </w:rPr>
      </w:pPr>
      <w:r>
        <w:rPr>
          <w:rFonts w:ascii="Arial" w:hAnsi="Arial" w:cs="Arial"/>
          <w:sz w:val="28"/>
          <w:szCs w:val="28"/>
        </w:rPr>
        <w:t>- DRS: Drag Reduction System status.</w:t>
      </w:r>
    </w:p>
    <w:p w14:paraId="53609BCF" w14:textId="19C3524F" w:rsidR="00971796" w:rsidRDefault="00971796" w:rsidP="007B63BD">
      <w:pPr>
        <w:pStyle w:val="NormalWeb"/>
        <w:rPr>
          <w:rFonts w:ascii="Arial" w:hAnsi="Arial" w:cs="Arial"/>
          <w:sz w:val="28"/>
          <w:szCs w:val="28"/>
        </w:rPr>
      </w:pPr>
      <w:r>
        <w:rPr>
          <w:rFonts w:ascii="Arial" w:hAnsi="Arial" w:cs="Arial"/>
          <w:sz w:val="28"/>
          <w:szCs w:val="28"/>
        </w:rPr>
        <w:t>- Source: Data source.</w:t>
      </w:r>
    </w:p>
    <w:p w14:paraId="32C99ABF" w14:textId="4DC3C9D5" w:rsidR="00971796" w:rsidRDefault="00971796" w:rsidP="007B63BD">
      <w:pPr>
        <w:pStyle w:val="NormalWeb"/>
        <w:rPr>
          <w:rFonts w:ascii="Arial" w:hAnsi="Arial" w:cs="Arial"/>
          <w:sz w:val="28"/>
          <w:szCs w:val="28"/>
        </w:rPr>
      </w:pPr>
      <w:r>
        <w:rPr>
          <w:rFonts w:ascii="Arial" w:hAnsi="Arial" w:cs="Arial"/>
          <w:sz w:val="28"/>
          <w:szCs w:val="28"/>
        </w:rPr>
        <w:t>- Time: Time since the start of the session.</w:t>
      </w:r>
    </w:p>
    <w:p w14:paraId="2EC62E43" w14:textId="088EF05A" w:rsidR="00971796" w:rsidRDefault="00971796" w:rsidP="007B63BD">
      <w:pPr>
        <w:pStyle w:val="NormalWeb"/>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SessionTime</w:t>
      </w:r>
      <w:proofErr w:type="spellEnd"/>
      <w:r>
        <w:rPr>
          <w:rFonts w:ascii="Arial" w:hAnsi="Arial" w:cs="Arial"/>
          <w:sz w:val="28"/>
          <w:szCs w:val="28"/>
        </w:rPr>
        <w:t>: Time since the start of the race.</w:t>
      </w:r>
    </w:p>
    <w:p w14:paraId="293D85D6" w14:textId="77777777" w:rsidR="00971796" w:rsidRDefault="00971796" w:rsidP="007B63BD">
      <w:pPr>
        <w:pStyle w:val="NormalWeb"/>
        <w:rPr>
          <w:rFonts w:ascii="Arial" w:hAnsi="Arial" w:cs="Arial"/>
          <w:sz w:val="48"/>
          <w:szCs w:val="48"/>
        </w:rPr>
      </w:pPr>
    </w:p>
    <w:p w14:paraId="5D8EF3DB" w14:textId="009500C7" w:rsidR="00033278" w:rsidRDefault="00033278" w:rsidP="007B63BD">
      <w:pPr>
        <w:pStyle w:val="NormalWeb"/>
        <w:rPr>
          <w:rFonts w:ascii="Arial" w:hAnsi="Arial" w:cs="Arial"/>
          <w:sz w:val="48"/>
          <w:szCs w:val="48"/>
        </w:rPr>
      </w:pPr>
      <w:r>
        <w:rPr>
          <w:rFonts w:ascii="Arial" w:hAnsi="Arial" w:cs="Arial"/>
          <w:noProof/>
          <w:sz w:val="48"/>
          <w:szCs w:val="48"/>
          <w14:ligatures w14:val="standardContextual"/>
        </w:rPr>
        <w:drawing>
          <wp:inline distT="0" distB="0" distL="0" distR="0" wp14:anchorId="6F4B7C07" wp14:editId="6B9D1CB8">
            <wp:extent cx="5943600" cy="4214495"/>
            <wp:effectExtent l="0" t="0" r="0" b="1905"/>
            <wp:docPr id="1336414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14644" name="Picture 1336414644"/>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4495"/>
                    </a:xfrm>
                    <a:prstGeom prst="rect">
                      <a:avLst/>
                    </a:prstGeom>
                  </pic:spPr>
                </pic:pic>
              </a:graphicData>
            </a:graphic>
          </wp:inline>
        </w:drawing>
      </w:r>
    </w:p>
    <w:p w14:paraId="10E3A043" w14:textId="77777777" w:rsidR="00033278" w:rsidRDefault="00033278" w:rsidP="007B63BD">
      <w:pPr>
        <w:pStyle w:val="NormalWeb"/>
        <w:rPr>
          <w:rFonts w:ascii="Arial" w:hAnsi="Arial" w:cs="Arial"/>
          <w:sz w:val="48"/>
          <w:szCs w:val="48"/>
        </w:rPr>
      </w:pPr>
    </w:p>
    <w:p w14:paraId="3AB56CE6" w14:textId="3382BBCA" w:rsidR="00716869" w:rsidRDefault="005F131A" w:rsidP="00AC624E">
      <w:pPr>
        <w:pStyle w:val="NormalWeb"/>
        <w:numPr>
          <w:ilvl w:val="2"/>
          <w:numId w:val="7"/>
        </w:numPr>
        <w:rPr>
          <w:rFonts w:ascii="Arial" w:hAnsi="Arial" w:cs="Arial"/>
          <w:sz w:val="48"/>
          <w:szCs w:val="48"/>
        </w:rPr>
      </w:pPr>
      <w:r>
        <w:rPr>
          <w:rFonts w:ascii="Arial" w:hAnsi="Arial" w:cs="Arial"/>
          <w:sz w:val="48"/>
          <w:szCs w:val="48"/>
        </w:rPr>
        <w:t xml:space="preserve">Stint </w:t>
      </w:r>
      <w:r w:rsidR="00A17691">
        <w:rPr>
          <w:rFonts w:ascii="Arial" w:hAnsi="Arial" w:cs="Arial"/>
          <w:sz w:val="48"/>
          <w:szCs w:val="48"/>
        </w:rPr>
        <w:t>Data (</w:t>
      </w:r>
      <w:r>
        <w:rPr>
          <w:rFonts w:ascii="Arial" w:hAnsi="Arial" w:cs="Arial"/>
          <w:sz w:val="48"/>
          <w:szCs w:val="48"/>
        </w:rPr>
        <w:t>Tire Data)</w:t>
      </w:r>
    </w:p>
    <w:p w14:paraId="2EB55621" w14:textId="464DD8CB" w:rsidR="00AC624E" w:rsidRDefault="00D62B32" w:rsidP="00AC624E">
      <w:pPr>
        <w:pStyle w:val="NormalWeb"/>
        <w:rPr>
          <w:rFonts w:ascii="Arial" w:hAnsi="Arial" w:cs="Arial"/>
          <w:sz w:val="28"/>
          <w:szCs w:val="28"/>
        </w:rPr>
      </w:pPr>
      <w:r>
        <w:rPr>
          <w:rFonts w:ascii="Arial" w:hAnsi="Arial" w:cs="Arial"/>
          <w:sz w:val="28"/>
          <w:szCs w:val="28"/>
        </w:rPr>
        <w:t>Stint refers to the portion of a race between pit stops. Drivers divide each race into several “stints</w:t>
      </w:r>
      <w:r w:rsidR="00482430">
        <w:rPr>
          <w:rFonts w:ascii="Arial" w:hAnsi="Arial" w:cs="Arial"/>
          <w:sz w:val="28"/>
          <w:szCs w:val="28"/>
        </w:rPr>
        <w:t>,</w:t>
      </w:r>
      <w:r>
        <w:rPr>
          <w:rFonts w:ascii="Arial" w:hAnsi="Arial" w:cs="Arial"/>
          <w:sz w:val="28"/>
          <w:szCs w:val="28"/>
        </w:rPr>
        <w:t>”</w:t>
      </w:r>
      <w:r w:rsidR="00482430">
        <w:rPr>
          <w:rFonts w:ascii="Arial" w:hAnsi="Arial" w:cs="Arial"/>
          <w:sz w:val="28"/>
          <w:szCs w:val="28"/>
        </w:rPr>
        <w:t xml:space="preserve"> over which the performance of a car can var</w:t>
      </w:r>
      <w:r w:rsidR="00AC624E">
        <w:rPr>
          <w:rFonts w:ascii="Arial" w:hAnsi="Arial" w:cs="Arial"/>
          <w:sz w:val="28"/>
          <w:szCs w:val="28"/>
        </w:rPr>
        <w:t>y</w:t>
      </w:r>
      <w:r w:rsidR="00482430">
        <w:rPr>
          <w:rFonts w:ascii="Arial" w:hAnsi="Arial" w:cs="Arial"/>
          <w:sz w:val="28"/>
          <w:szCs w:val="28"/>
        </w:rPr>
        <w:t xml:space="preserve"> due to tire condition, fuel load, and other factors. The tire data provides information about the </w:t>
      </w:r>
      <w:proofErr w:type="spellStart"/>
      <w:r w:rsidR="00482430">
        <w:rPr>
          <w:rFonts w:ascii="Arial" w:hAnsi="Arial" w:cs="Arial"/>
          <w:sz w:val="28"/>
          <w:szCs w:val="28"/>
        </w:rPr>
        <w:t>sints</w:t>
      </w:r>
      <w:proofErr w:type="spellEnd"/>
      <w:r w:rsidR="00482430">
        <w:rPr>
          <w:rFonts w:ascii="Arial" w:hAnsi="Arial" w:cs="Arial"/>
          <w:sz w:val="28"/>
          <w:szCs w:val="28"/>
        </w:rPr>
        <w:t>, including:</w:t>
      </w:r>
    </w:p>
    <w:p w14:paraId="42523D1D" w14:textId="310A2E6E" w:rsidR="00AC624E" w:rsidRDefault="00AC624E" w:rsidP="006723BD">
      <w:pPr>
        <w:pStyle w:val="NormalWeb"/>
        <w:numPr>
          <w:ilvl w:val="0"/>
          <w:numId w:val="5"/>
        </w:numPr>
        <w:ind w:left="284"/>
        <w:rPr>
          <w:rFonts w:ascii="Arial" w:hAnsi="Arial" w:cs="Arial"/>
          <w:sz w:val="28"/>
          <w:szCs w:val="28"/>
        </w:rPr>
      </w:pPr>
      <w:r>
        <w:rPr>
          <w:rFonts w:ascii="Arial" w:hAnsi="Arial" w:cs="Arial"/>
          <w:sz w:val="28"/>
          <w:szCs w:val="28"/>
        </w:rPr>
        <w:t>Driver</w:t>
      </w:r>
      <w:r w:rsidR="006723BD">
        <w:rPr>
          <w:rFonts w:ascii="Arial" w:hAnsi="Arial" w:cs="Arial"/>
          <w:sz w:val="28"/>
          <w:szCs w:val="28"/>
        </w:rPr>
        <w:t xml:space="preserve">: </w:t>
      </w:r>
      <w:r w:rsidR="00D861D5">
        <w:rPr>
          <w:rFonts w:ascii="Arial" w:hAnsi="Arial" w:cs="Arial"/>
          <w:sz w:val="28"/>
          <w:szCs w:val="28"/>
        </w:rPr>
        <w:t>The abbreviation for the driver’s name.</w:t>
      </w:r>
    </w:p>
    <w:p w14:paraId="25F56E31" w14:textId="34809237" w:rsidR="00D861D5" w:rsidRDefault="00D861D5" w:rsidP="006723BD">
      <w:pPr>
        <w:pStyle w:val="NormalWeb"/>
        <w:numPr>
          <w:ilvl w:val="0"/>
          <w:numId w:val="5"/>
        </w:numPr>
        <w:ind w:left="284"/>
        <w:rPr>
          <w:rFonts w:ascii="Arial" w:hAnsi="Arial" w:cs="Arial"/>
          <w:sz w:val="28"/>
          <w:szCs w:val="28"/>
        </w:rPr>
      </w:pPr>
      <w:r>
        <w:rPr>
          <w:rFonts w:ascii="Arial" w:hAnsi="Arial" w:cs="Arial"/>
          <w:sz w:val="28"/>
          <w:szCs w:val="28"/>
        </w:rPr>
        <w:t>Stint: The stint number within the race.</w:t>
      </w:r>
    </w:p>
    <w:p w14:paraId="24053D98" w14:textId="533C23E4" w:rsidR="00D861D5" w:rsidRDefault="00D861D5" w:rsidP="006723BD">
      <w:pPr>
        <w:pStyle w:val="NormalWeb"/>
        <w:numPr>
          <w:ilvl w:val="0"/>
          <w:numId w:val="5"/>
        </w:numPr>
        <w:ind w:left="284"/>
        <w:rPr>
          <w:rFonts w:ascii="Arial" w:hAnsi="Arial" w:cs="Arial"/>
          <w:sz w:val="28"/>
          <w:szCs w:val="28"/>
        </w:rPr>
      </w:pPr>
      <w:r>
        <w:rPr>
          <w:rFonts w:ascii="Arial" w:hAnsi="Arial" w:cs="Arial"/>
          <w:sz w:val="28"/>
          <w:szCs w:val="28"/>
        </w:rPr>
        <w:t xml:space="preserve">Compound: The type of tire compound used in the stint (e.g., SOFT, MEDIUM, </w:t>
      </w:r>
      <w:r w:rsidR="00AD0B79">
        <w:rPr>
          <w:rFonts w:ascii="Arial" w:hAnsi="Arial" w:cs="Arial"/>
          <w:sz w:val="28"/>
          <w:szCs w:val="28"/>
        </w:rPr>
        <w:t>HARD).</w:t>
      </w:r>
    </w:p>
    <w:p w14:paraId="529C63E5" w14:textId="52BE3A56" w:rsidR="00AD0B79" w:rsidRPr="00AC624E" w:rsidRDefault="00AD0B79" w:rsidP="006723BD">
      <w:pPr>
        <w:pStyle w:val="NormalWeb"/>
        <w:numPr>
          <w:ilvl w:val="0"/>
          <w:numId w:val="5"/>
        </w:numPr>
        <w:ind w:left="284"/>
        <w:rPr>
          <w:rFonts w:ascii="Arial" w:hAnsi="Arial" w:cs="Arial"/>
          <w:sz w:val="28"/>
          <w:szCs w:val="28"/>
        </w:rPr>
      </w:pPr>
      <w:proofErr w:type="spellStart"/>
      <w:r>
        <w:rPr>
          <w:rFonts w:ascii="Arial" w:hAnsi="Arial" w:cs="Arial"/>
          <w:sz w:val="28"/>
          <w:szCs w:val="28"/>
        </w:rPr>
        <w:t>Stin</w:t>
      </w:r>
      <w:r w:rsidR="00D456C0">
        <w:rPr>
          <w:rFonts w:ascii="Arial" w:hAnsi="Arial" w:cs="Arial"/>
          <w:sz w:val="28"/>
          <w:szCs w:val="28"/>
        </w:rPr>
        <w:t>t</w:t>
      </w:r>
      <w:r>
        <w:rPr>
          <w:rFonts w:ascii="Arial" w:hAnsi="Arial" w:cs="Arial"/>
          <w:sz w:val="28"/>
          <w:szCs w:val="28"/>
        </w:rPr>
        <w:t>Length</w:t>
      </w:r>
      <w:proofErr w:type="spellEnd"/>
      <w:r w:rsidR="00D456C0">
        <w:rPr>
          <w:rFonts w:ascii="Arial" w:hAnsi="Arial" w:cs="Arial"/>
          <w:sz w:val="28"/>
          <w:szCs w:val="28"/>
        </w:rPr>
        <w:t xml:space="preserve">: </w:t>
      </w:r>
      <w:r w:rsidR="005F1DFD">
        <w:rPr>
          <w:rFonts w:ascii="Arial" w:hAnsi="Arial" w:cs="Arial"/>
          <w:sz w:val="28"/>
          <w:szCs w:val="28"/>
        </w:rPr>
        <w:t>The number of laps completed in the stint.</w:t>
      </w:r>
      <w:r w:rsidR="00D456C0">
        <w:rPr>
          <w:rFonts w:ascii="Arial" w:hAnsi="Arial" w:cs="Arial"/>
          <w:sz w:val="28"/>
          <w:szCs w:val="28"/>
        </w:rPr>
        <w:t xml:space="preserve"> </w:t>
      </w:r>
    </w:p>
    <w:p w14:paraId="3888F161" w14:textId="54A2029A" w:rsidR="007D3884" w:rsidRDefault="00D74907" w:rsidP="007B63BD">
      <w:pPr>
        <w:pStyle w:val="NormalWeb"/>
        <w:rPr>
          <w:rFonts w:ascii="Arial" w:hAnsi="Arial" w:cs="Arial"/>
          <w:sz w:val="48"/>
          <w:szCs w:val="48"/>
        </w:rPr>
      </w:pPr>
      <w:r>
        <w:rPr>
          <w:rFonts w:ascii="Arial" w:hAnsi="Arial" w:cs="Arial"/>
          <w:noProof/>
          <w:sz w:val="48"/>
          <w:szCs w:val="48"/>
        </w:rPr>
        <w:lastRenderedPageBreak/>
        <w:drawing>
          <wp:inline distT="0" distB="0" distL="0" distR="0" wp14:anchorId="664AB9EA" wp14:editId="6498976C">
            <wp:extent cx="2853690" cy="4461468"/>
            <wp:effectExtent l="0" t="0" r="3810" b="0"/>
            <wp:docPr id="61611570" name="Picture 2" descr="A chart of different colored rectangular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11570" name="Picture 2" descr="A chart of different colored rectangular shap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9392" cy="4517284"/>
                    </a:xfrm>
                    <a:prstGeom prst="rect">
                      <a:avLst/>
                    </a:prstGeom>
                    <a:noFill/>
                    <a:ln>
                      <a:noFill/>
                    </a:ln>
                  </pic:spPr>
                </pic:pic>
              </a:graphicData>
            </a:graphic>
          </wp:inline>
        </w:drawing>
      </w:r>
      <w:r w:rsidR="00985209">
        <w:rPr>
          <w:rFonts w:ascii="Arial" w:hAnsi="Arial" w:cs="Arial"/>
          <w:noProof/>
          <w:sz w:val="48"/>
          <w:szCs w:val="48"/>
          <w14:ligatures w14:val="standardContextual"/>
        </w:rPr>
        <w:drawing>
          <wp:inline distT="0" distB="0" distL="0" distR="0" wp14:anchorId="472DD01C" wp14:editId="51961916">
            <wp:extent cx="4953837" cy="3195306"/>
            <wp:effectExtent l="0" t="0" r="0" b="5715"/>
            <wp:docPr id="1971906802"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06802" name="Picture 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88911" cy="3217929"/>
                    </a:xfrm>
                    <a:prstGeom prst="rect">
                      <a:avLst/>
                    </a:prstGeom>
                  </pic:spPr>
                </pic:pic>
              </a:graphicData>
            </a:graphic>
          </wp:inline>
        </w:drawing>
      </w:r>
    </w:p>
    <w:p w14:paraId="4CB4B0E3" w14:textId="20F41180" w:rsidR="00701EF1" w:rsidRDefault="00BD4DAC" w:rsidP="007B63BD">
      <w:pPr>
        <w:pStyle w:val="NormalWeb"/>
        <w:rPr>
          <w:rFonts w:ascii="Arial" w:hAnsi="Arial" w:cs="Arial"/>
          <w:sz w:val="48"/>
          <w:szCs w:val="48"/>
        </w:rPr>
      </w:pPr>
      <w:r>
        <w:rPr>
          <w:rFonts w:ascii="Arial" w:hAnsi="Arial" w:cs="Arial"/>
          <w:sz w:val="48"/>
          <w:szCs w:val="48"/>
        </w:rPr>
        <w:t xml:space="preserve">Soft = Red, </w:t>
      </w:r>
      <w:r w:rsidR="00CF6157">
        <w:rPr>
          <w:rFonts w:ascii="Arial" w:hAnsi="Arial" w:cs="Arial"/>
          <w:sz w:val="48"/>
          <w:szCs w:val="48"/>
        </w:rPr>
        <w:t>Medium</w:t>
      </w:r>
      <w:r>
        <w:rPr>
          <w:rFonts w:ascii="Arial" w:hAnsi="Arial" w:cs="Arial"/>
          <w:sz w:val="48"/>
          <w:szCs w:val="48"/>
        </w:rPr>
        <w:t xml:space="preserve"> </w:t>
      </w:r>
      <w:r w:rsidR="00CF6157">
        <w:rPr>
          <w:rFonts w:ascii="Arial" w:hAnsi="Arial" w:cs="Arial"/>
          <w:sz w:val="48"/>
          <w:szCs w:val="48"/>
        </w:rPr>
        <w:t xml:space="preserve">= Yellow, Hard = </w:t>
      </w:r>
      <w:r w:rsidR="00FE5602">
        <w:rPr>
          <w:rFonts w:ascii="Arial" w:hAnsi="Arial" w:cs="Arial"/>
          <w:sz w:val="48"/>
          <w:szCs w:val="48"/>
        </w:rPr>
        <w:t>White</w:t>
      </w:r>
    </w:p>
    <w:p w14:paraId="5FE717BF" w14:textId="77777777" w:rsidR="00701EF1" w:rsidRDefault="00701EF1" w:rsidP="007B63BD">
      <w:pPr>
        <w:pStyle w:val="NormalWeb"/>
        <w:rPr>
          <w:rFonts w:ascii="Arial" w:hAnsi="Arial" w:cs="Arial"/>
          <w:sz w:val="48"/>
          <w:szCs w:val="48"/>
        </w:rPr>
      </w:pPr>
    </w:p>
    <w:p w14:paraId="7FCBC4F2" w14:textId="17878BD2" w:rsidR="005F131A" w:rsidRDefault="00CD34F6" w:rsidP="0052354F">
      <w:pPr>
        <w:pStyle w:val="NormalWeb"/>
        <w:numPr>
          <w:ilvl w:val="2"/>
          <w:numId w:val="7"/>
        </w:numPr>
        <w:rPr>
          <w:rFonts w:ascii="Arial" w:hAnsi="Arial" w:cs="Arial"/>
          <w:sz w:val="48"/>
          <w:szCs w:val="48"/>
        </w:rPr>
      </w:pPr>
      <w:r>
        <w:rPr>
          <w:rFonts w:ascii="Arial" w:hAnsi="Arial" w:cs="Arial"/>
          <w:sz w:val="48"/>
          <w:szCs w:val="48"/>
        </w:rPr>
        <w:t>Weather Data</w:t>
      </w:r>
    </w:p>
    <w:p w14:paraId="01D30586" w14:textId="4708E5E7" w:rsidR="0052354F" w:rsidRDefault="00415A9D" w:rsidP="0052354F">
      <w:pPr>
        <w:pStyle w:val="NormalWeb"/>
        <w:rPr>
          <w:rFonts w:ascii="Arial" w:hAnsi="Arial" w:cs="Arial"/>
          <w:sz w:val="28"/>
          <w:szCs w:val="28"/>
        </w:rPr>
      </w:pPr>
      <w:r>
        <w:rPr>
          <w:rFonts w:ascii="Arial" w:hAnsi="Arial" w:cs="Arial"/>
          <w:sz w:val="28"/>
          <w:szCs w:val="28"/>
        </w:rPr>
        <w:t>Weather data includes information about the weather conditions during the race:</w:t>
      </w:r>
    </w:p>
    <w:p w14:paraId="3A555E2F" w14:textId="656E5A94" w:rsidR="00415A9D" w:rsidRDefault="000F742B" w:rsidP="0052354F">
      <w:pPr>
        <w:pStyle w:val="NormalWeb"/>
        <w:rPr>
          <w:rFonts w:ascii="Arial" w:hAnsi="Arial" w:cs="Arial"/>
          <w:sz w:val="48"/>
          <w:szCs w:val="48"/>
        </w:rPr>
      </w:pPr>
      <w:r>
        <w:rPr>
          <w:rFonts w:ascii="Arial" w:hAnsi="Arial" w:cs="Arial"/>
          <w:sz w:val="48"/>
          <w:szCs w:val="48"/>
        </w:rPr>
        <w:t>[---working on it---]</w:t>
      </w:r>
    </w:p>
    <w:p w14:paraId="17DE015C" w14:textId="77777777" w:rsidR="009C4B47" w:rsidRDefault="009C4B47" w:rsidP="0052354F">
      <w:pPr>
        <w:pStyle w:val="NormalWeb"/>
        <w:rPr>
          <w:rFonts w:ascii="Arial" w:hAnsi="Arial" w:cs="Arial"/>
          <w:sz w:val="48"/>
          <w:szCs w:val="48"/>
        </w:rPr>
      </w:pPr>
    </w:p>
    <w:p w14:paraId="0D3E826D" w14:textId="245D19E7" w:rsidR="00CB51E1" w:rsidRDefault="00CB51E1" w:rsidP="00CB51E1">
      <w:pPr>
        <w:pStyle w:val="NormalWeb"/>
        <w:numPr>
          <w:ilvl w:val="1"/>
          <w:numId w:val="7"/>
        </w:numPr>
        <w:rPr>
          <w:rFonts w:ascii="Arial" w:hAnsi="Arial" w:cs="Arial"/>
          <w:sz w:val="48"/>
          <w:szCs w:val="48"/>
        </w:rPr>
      </w:pPr>
      <w:r>
        <w:rPr>
          <w:rFonts w:ascii="Arial" w:hAnsi="Arial" w:cs="Arial"/>
          <w:sz w:val="48"/>
          <w:szCs w:val="48"/>
        </w:rPr>
        <w:t>Fun Interpretations from our data</w:t>
      </w:r>
    </w:p>
    <w:p w14:paraId="6FFBA7B1" w14:textId="77777777" w:rsidR="00CB51E1" w:rsidRDefault="00CB51E1" w:rsidP="00CB51E1">
      <w:pPr>
        <w:pStyle w:val="NormalWeb"/>
        <w:ind w:left="1060"/>
        <w:rPr>
          <w:rFonts w:ascii="Arial" w:hAnsi="Arial" w:cs="Arial"/>
          <w:sz w:val="48"/>
          <w:szCs w:val="48"/>
        </w:rPr>
      </w:pPr>
    </w:p>
    <w:p w14:paraId="3A317E25" w14:textId="77777777" w:rsidR="0052764C" w:rsidRDefault="00CB51E1" w:rsidP="00CB51E1">
      <w:pPr>
        <w:pStyle w:val="NormalWeb"/>
        <w:rPr>
          <w:rFonts w:ascii="Arial" w:hAnsi="Arial" w:cs="Arial"/>
          <w:sz w:val="28"/>
          <w:szCs w:val="28"/>
        </w:rPr>
      </w:pPr>
      <w:r>
        <w:rPr>
          <w:rFonts w:ascii="Arial" w:hAnsi="Arial" w:cs="Arial"/>
          <w:sz w:val="28"/>
          <w:szCs w:val="28"/>
        </w:rPr>
        <w:t>I will use violin plot and</w:t>
      </w:r>
      <w:r w:rsidR="00851DF8">
        <w:rPr>
          <w:rFonts w:ascii="Arial" w:hAnsi="Arial" w:cs="Arial"/>
          <w:sz w:val="28"/>
          <w:szCs w:val="28"/>
        </w:rPr>
        <w:t xml:space="preserve"> swarm plot</w:t>
      </w:r>
      <w:r w:rsidR="001C2567">
        <w:rPr>
          <w:rFonts w:ascii="Arial" w:hAnsi="Arial" w:cs="Arial"/>
          <w:sz w:val="28"/>
          <w:szCs w:val="28"/>
        </w:rPr>
        <w:t>; Viol</w:t>
      </w:r>
      <w:r w:rsidR="00FA5F3D">
        <w:rPr>
          <w:rFonts w:ascii="Arial" w:hAnsi="Arial" w:cs="Arial"/>
          <w:sz w:val="28"/>
          <w:szCs w:val="28"/>
        </w:rPr>
        <w:t xml:space="preserve">in plot will show the distribution of lap times for each driver, displaying the density of different time values. It </w:t>
      </w:r>
      <w:r w:rsidR="00E23706">
        <w:rPr>
          <w:rFonts w:ascii="Arial" w:hAnsi="Arial" w:cs="Arial"/>
          <w:sz w:val="28"/>
          <w:szCs w:val="28"/>
        </w:rPr>
        <w:t>is called a violin plot because of its symmetrical shape</w:t>
      </w:r>
      <w:r w:rsidR="00686917">
        <w:rPr>
          <w:rFonts w:ascii="Arial" w:hAnsi="Arial" w:cs="Arial"/>
          <w:sz w:val="28"/>
          <w:szCs w:val="28"/>
        </w:rPr>
        <w:t xml:space="preserve">. This allows us to see </w:t>
      </w:r>
      <w:r w:rsidR="00790CAE">
        <w:rPr>
          <w:rFonts w:ascii="Arial" w:hAnsi="Arial" w:cs="Arial"/>
          <w:sz w:val="28"/>
          <w:szCs w:val="28"/>
        </w:rPr>
        <w:t>n</w:t>
      </w:r>
      <w:r w:rsidR="00686917">
        <w:rPr>
          <w:rFonts w:ascii="Arial" w:hAnsi="Arial" w:cs="Arial"/>
          <w:sz w:val="28"/>
          <w:szCs w:val="28"/>
        </w:rPr>
        <w:t xml:space="preserve">ot only common lap times (like median) but also how the lap times spread. </w:t>
      </w:r>
      <w:r w:rsidR="00534530">
        <w:rPr>
          <w:rFonts w:ascii="Arial" w:hAnsi="Arial" w:cs="Arial"/>
          <w:sz w:val="28"/>
          <w:szCs w:val="28"/>
        </w:rPr>
        <w:t xml:space="preserve">With this we </w:t>
      </w:r>
      <w:r w:rsidR="001F2A77">
        <w:rPr>
          <w:rFonts w:ascii="Arial" w:hAnsi="Arial" w:cs="Arial"/>
          <w:sz w:val="28"/>
          <w:szCs w:val="28"/>
        </w:rPr>
        <w:t xml:space="preserve">can also compare the </w:t>
      </w:r>
      <w:r w:rsidR="0063639F">
        <w:rPr>
          <w:rFonts w:ascii="Arial" w:hAnsi="Arial" w:cs="Arial"/>
          <w:sz w:val="28"/>
          <w:szCs w:val="28"/>
        </w:rPr>
        <w:t>performance</w:t>
      </w:r>
      <w:r w:rsidR="001F2A77">
        <w:rPr>
          <w:rFonts w:ascii="Arial" w:hAnsi="Arial" w:cs="Arial"/>
          <w:sz w:val="28"/>
          <w:szCs w:val="28"/>
        </w:rPr>
        <w:t xml:space="preserve"> of different drivers, we can see who</w:t>
      </w:r>
      <w:r w:rsidR="00790CAE">
        <w:rPr>
          <w:rFonts w:ascii="Arial" w:hAnsi="Arial" w:cs="Arial"/>
          <w:sz w:val="28"/>
          <w:szCs w:val="28"/>
        </w:rPr>
        <w:t xml:space="preserve"> </w:t>
      </w:r>
      <w:r w:rsidR="001F2A77">
        <w:rPr>
          <w:rFonts w:ascii="Arial" w:hAnsi="Arial" w:cs="Arial"/>
          <w:sz w:val="28"/>
          <w:szCs w:val="28"/>
        </w:rPr>
        <w:t xml:space="preserve">was more consistent, who had outliers, etc. </w:t>
      </w:r>
      <w:r w:rsidR="0032673C">
        <w:rPr>
          <w:rFonts w:ascii="Arial" w:hAnsi="Arial" w:cs="Arial"/>
          <w:sz w:val="28"/>
          <w:szCs w:val="28"/>
        </w:rPr>
        <w:t xml:space="preserve">The width of the plot at different values indicates the density pf the data at that point. A wider section means more lap times around that value, and a </w:t>
      </w:r>
      <w:r w:rsidR="0063639F">
        <w:rPr>
          <w:rFonts w:ascii="Arial" w:hAnsi="Arial" w:cs="Arial"/>
          <w:sz w:val="28"/>
          <w:szCs w:val="28"/>
        </w:rPr>
        <w:t>narrow</w:t>
      </w:r>
      <w:r w:rsidR="0032673C">
        <w:rPr>
          <w:rFonts w:ascii="Arial" w:hAnsi="Arial" w:cs="Arial"/>
          <w:sz w:val="28"/>
          <w:szCs w:val="28"/>
        </w:rPr>
        <w:t xml:space="preserve"> section means fewer lap </w:t>
      </w:r>
      <w:r w:rsidR="00790CAE">
        <w:rPr>
          <w:rFonts w:ascii="Arial" w:hAnsi="Arial" w:cs="Arial"/>
          <w:sz w:val="28"/>
          <w:szCs w:val="28"/>
        </w:rPr>
        <w:t>times (</w:t>
      </w:r>
      <w:r w:rsidR="0063639F">
        <w:rPr>
          <w:rFonts w:ascii="Arial" w:hAnsi="Arial" w:cs="Arial"/>
          <w:sz w:val="28"/>
          <w:szCs w:val="28"/>
        </w:rPr>
        <w:t>if a driver’s plot is consistently narrow, it may indicate very consistent lap times</w:t>
      </w:r>
      <w:r w:rsidR="00790CAE">
        <w:rPr>
          <w:rFonts w:ascii="Arial" w:hAnsi="Arial" w:cs="Arial"/>
          <w:sz w:val="28"/>
          <w:szCs w:val="28"/>
        </w:rPr>
        <w:t xml:space="preserve">. </w:t>
      </w:r>
      <w:proofErr w:type="gramStart"/>
      <w:r w:rsidR="00790CAE">
        <w:rPr>
          <w:rFonts w:ascii="Arial" w:hAnsi="Arial" w:cs="Arial"/>
          <w:sz w:val="28"/>
          <w:szCs w:val="28"/>
        </w:rPr>
        <w:t>Also</w:t>
      </w:r>
      <w:proofErr w:type="gramEnd"/>
      <w:r w:rsidR="00790CAE">
        <w:rPr>
          <w:rFonts w:ascii="Arial" w:hAnsi="Arial" w:cs="Arial"/>
          <w:sz w:val="28"/>
          <w:szCs w:val="28"/>
        </w:rPr>
        <w:t xml:space="preserve"> if there</w:t>
      </w:r>
      <w:r w:rsidR="003B0F00">
        <w:rPr>
          <w:rFonts w:ascii="Arial" w:hAnsi="Arial" w:cs="Arial"/>
          <w:sz w:val="28"/>
          <w:szCs w:val="28"/>
        </w:rPr>
        <w:t xml:space="preserve"> are any usual or unexpected lap times they may show up as narrow “spikes” in the plot</w:t>
      </w:r>
      <w:r w:rsidR="0063639F">
        <w:rPr>
          <w:rFonts w:ascii="Arial" w:hAnsi="Arial" w:cs="Arial"/>
          <w:sz w:val="28"/>
          <w:szCs w:val="28"/>
        </w:rPr>
        <w:t>)</w:t>
      </w:r>
      <w:r w:rsidR="0032673C">
        <w:rPr>
          <w:rFonts w:ascii="Arial" w:hAnsi="Arial" w:cs="Arial"/>
          <w:sz w:val="28"/>
          <w:szCs w:val="28"/>
        </w:rPr>
        <w:t>.</w:t>
      </w:r>
    </w:p>
    <w:p w14:paraId="696C91E7" w14:textId="77777777" w:rsidR="0052764C" w:rsidRDefault="0052764C" w:rsidP="00CB51E1">
      <w:pPr>
        <w:pStyle w:val="NormalWeb"/>
        <w:rPr>
          <w:rFonts w:ascii="Arial" w:hAnsi="Arial" w:cs="Arial"/>
          <w:sz w:val="28"/>
          <w:szCs w:val="28"/>
        </w:rPr>
      </w:pPr>
    </w:p>
    <w:p w14:paraId="607AD714" w14:textId="17C13074" w:rsidR="00CB51E1" w:rsidRDefault="0032673C" w:rsidP="00CB51E1">
      <w:pPr>
        <w:pStyle w:val="NormalWeb"/>
        <w:rPr>
          <w:rFonts w:ascii="Arial" w:hAnsi="Arial" w:cs="Arial"/>
          <w:sz w:val="28"/>
          <w:szCs w:val="28"/>
        </w:rPr>
      </w:pPr>
      <w:r>
        <w:rPr>
          <w:rFonts w:ascii="Arial" w:hAnsi="Arial" w:cs="Arial"/>
          <w:sz w:val="28"/>
          <w:szCs w:val="28"/>
        </w:rPr>
        <w:t xml:space="preserve"> </w:t>
      </w:r>
      <w:r w:rsidR="00CB51E1">
        <w:rPr>
          <w:rFonts w:ascii="Arial" w:hAnsi="Arial" w:cs="Arial"/>
          <w:sz w:val="28"/>
          <w:szCs w:val="28"/>
        </w:rPr>
        <w:t xml:space="preserve"> </w:t>
      </w:r>
    </w:p>
    <w:p w14:paraId="74275C99" w14:textId="1AE855B0" w:rsidR="00CB51E1" w:rsidRDefault="0052764C" w:rsidP="00CB51E1">
      <w:pPr>
        <w:pStyle w:val="NormalWeb"/>
        <w:ind w:left="1060"/>
        <w:rPr>
          <w:rFonts w:ascii="Arial" w:hAnsi="Arial" w:cs="Arial"/>
          <w:sz w:val="48"/>
          <w:szCs w:val="48"/>
        </w:rPr>
      </w:pPr>
      <w:r>
        <w:rPr>
          <w:rFonts w:ascii="Arial" w:hAnsi="Arial" w:cs="Arial"/>
          <w:noProof/>
          <w:sz w:val="48"/>
          <w:szCs w:val="48"/>
        </w:rPr>
        <w:lastRenderedPageBreak/>
        <w:drawing>
          <wp:inline distT="0" distB="0" distL="0" distR="0" wp14:anchorId="301DACD5" wp14:editId="6B055EB9">
            <wp:extent cx="5943600" cy="4599305"/>
            <wp:effectExtent l="0" t="0" r="0" b="0"/>
            <wp:docPr id="654010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99305"/>
                    </a:xfrm>
                    <a:prstGeom prst="rect">
                      <a:avLst/>
                    </a:prstGeom>
                    <a:noFill/>
                    <a:ln>
                      <a:noFill/>
                    </a:ln>
                  </pic:spPr>
                </pic:pic>
              </a:graphicData>
            </a:graphic>
          </wp:inline>
        </w:drawing>
      </w:r>
    </w:p>
    <w:p w14:paraId="7DD849DB" w14:textId="14F71E09" w:rsidR="0054446E" w:rsidRDefault="0054446E" w:rsidP="0054446E">
      <w:pPr>
        <w:rPr>
          <w:rFonts w:ascii="Arial" w:hAnsi="Arial" w:cs="Arial"/>
          <w:sz w:val="28"/>
          <w:szCs w:val="28"/>
        </w:rPr>
      </w:pPr>
      <w:r w:rsidRPr="282B78B8">
        <w:rPr>
          <w:rFonts w:ascii="Arial" w:hAnsi="Arial" w:cs="Arial"/>
          <w:sz w:val="48"/>
          <w:szCs w:val="48"/>
        </w:rPr>
        <w:t xml:space="preserve"> </w:t>
      </w:r>
    </w:p>
    <w:p w14:paraId="6D964334" w14:textId="77777777" w:rsidR="0054446E" w:rsidRDefault="0054446E" w:rsidP="0054446E">
      <w:pPr>
        <w:rPr>
          <w:rFonts w:ascii="Arial" w:hAnsi="Arial" w:cs="Arial"/>
          <w:sz w:val="28"/>
          <w:szCs w:val="28"/>
        </w:rPr>
      </w:pPr>
    </w:p>
    <w:p w14:paraId="07D5B955" w14:textId="389D0A44" w:rsidR="0054446E" w:rsidRPr="007C3274" w:rsidRDefault="0054446E" w:rsidP="0054446E">
      <w:pPr>
        <w:pStyle w:val="NormalWeb"/>
        <w:rPr>
          <w:rFonts w:ascii="Arial" w:hAnsi="Arial" w:cs="Arial"/>
          <w:sz w:val="48"/>
          <w:szCs w:val="48"/>
        </w:rPr>
      </w:pPr>
    </w:p>
    <w:p w14:paraId="235826D0" w14:textId="5055F7C8" w:rsidR="0054446E" w:rsidRDefault="0054446E" w:rsidP="0054446E">
      <w:pPr>
        <w:pStyle w:val="NormalWeb"/>
        <w:ind w:left="800"/>
        <w:rPr>
          <w:rFonts w:ascii="Arial" w:hAnsi="Arial" w:cs="Arial"/>
          <w:sz w:val="48"/>
          <w:szCs w:val="48"/>
        </w:rPr>
      </w:pPr>
    </w:p>
    <w:p w14:paraId="483048A4" w14:textId="07CDB762" w:rsidR="00EB2DF7" w:rsidRPr="007C3274" w:rsidRDefault="00EB2DF7" w:rsidP="00EB2DF7">
      <w:pPr>
        <w:pStyle w:val="NormalWeb"/>
        <w:ind w:left="800"/>
        <w:rPr>
          <w:rFonts w:ascii="Arial" w:hAnsi="Arial" w:cs="Arial"/>
          <w:sz w:val="48"/>
          <w:szCs w:val="48"/>
        </w:rPr>
      </w:pPr>
      <w:r w:rsidRPr="282B78B8">
        <w:rPr>
          <w:rFonts w:ascii="Arial" w:hAnsi="Arial" w:cs="Arial"/>
          <w:sz w:val="48"/>
          <w:szCs w:val="48"/>
        </w:rPr>
        <w:t xml:space="preserve"> </w:t>
      </w:r>
    </w:p>
    <w:p w14:paraId="682B2A0A" w14:textId="77777777" w:rsidR="00EF6DA1" w:rsidRDefault="00EF6DA1" w:rsidP="00072C1A">
      <w:pPr>
        <w:rPr>
          <w:rFonts w:ascii="Arial" w:hAnsi="Arial" w:cs="Arial"/>
          <w:sz w:val="28"/>
          <w:szCs w:val="28"/>
        </w:rPr>
      </w:pPr>
    </w:p>
    <w:p w14:paraId="114B61C9" w14:textId="77777777" w:rsidR="00EF6DA1" w:rsidRDefault="00EF6DA1" w:rsidP="00072C1A">
      <w:pPr>
        <w:rPr>
          <w:rFonts w:ascii="Arial" w:hAnsi="Arial" w:cs="Arial"/>
          <w:sz w:val="28"/>
          <w:szCs w:val="28"/>
        </w:rPr>
      </w:pPr>
    </w:p>
    <w:p w14:paraId="6CF16077" w14:textId="77777777" w:rsidR="00EF6DA1" w:rsidRDefault="00EF6DA1" w:rsidP="00072C1A">
      <w:pPr>
        <w:rPr>
          <w:rFonts w:ascii="Arial" w:hAnsi="Arial" w:cs="Arial"/>
          <w:sz w:val="28"/>
          <w:szCs w:val="28"/>
        </w:rPr>
      </w:pPr>
    </w:p>
    <w:p w14:paraId="62652255" w14:textId="77777777" w:rsidR="00EF6DA1" w:rsidRPr="00EC1998" w:rsidRDefault="00EF6DA1" w:rsidP="00072C1A">
      <w:pPr>
        <w:rPr>
          <w:rFonts w:ascii="Arial" w:hAnsi="Arial" w:cs="Arial"/>
          <w:sz w:val="28"/>
          <w:szCs w:val="28"/>
        </w:rPr>
      </w:pPr>
    </w:p>
    <w:sectPr w:rsidR="00EF6DA1" w:rsidRPr="00EC199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iam Marshall" w:date="2023-08-09T16:56:00Z" w:initials="WM">
    <w:p w14:paraId="3D560849" w14:textId="77777777" w:rsidR="00DB6716" w:rsidRDefault="00DB6716" w:rsidP="00DB6716">
      <w:pPr>
        <w:pStyle w:val="CommentText"/>
      </w:pPr>
      <w:r>
        <w:t>move this above the 1.1 Header</w:t>
      </w:r>
      <w:r>
        <w:rPr>
          <w:rStyle w:val="CommentReference"/>
        </w:rPr>
        <w:annotationRef/>
      </w:r>
    </w:p>
  </w:comment>
  <w:comment w:id="10" w:author="William Marshall" w:date="2023-08-10T10:16:00Z" w:initials="WM">
    <w:p w14:paraId="78040E88" w14:textId="47D970A0" w:rsidR="3157EF59" w:rsidRDefault="3157EF59">
      <w:pPr>
        <w:pStyle w:val="CommentText"/>
      </w:pPr>
      <w:r>
        <w:t xml:space="preserve">you should describe the qualifying rounds before these sentences. </w:t>
      </w:r>
      <w:r>
        <w:rPr>
          <w:rStyle w:val="CommentReference"/>
        </w:rPr>
        <w:annotationRef/>
      </w:r>
    </w:p>
    <w:p w14:paraId="20D09405" w14:textId="45834557" w:rsidR="3157EF59" w:rsidRDefault="3157EF59">
      <w:pPr>
        <w:pStyle w:val="CommentText"/>
      </w:pPr>
    </w:p>
    <w:p w14:paraId="645B8A3A" w14:textId="2CFEAE73" w:rsidR="3157EF59" w:rsidRDefault="3157EF59">
      <w:pPr>
        <w:pStyle w:val="CommentText"/>
      </w:pPr>
      <w:r>
        <w:t xml:space="preserve">As it is, the reader doesn't understand the qualifying rounds at this stage. </w:t>
      </w:r>
    </w:p>
  </w:comment>
  <w:comment w:id="12" w:author="William Marshall" w:date="2023-08-10T10:27:00Z" w:initials="WM">
    <w:p w14:paraId="1146182A" w14:textId="21716CFF" w:rsidR="1AF4CCE8" w:rsidRDefault="1AF4CCE8">
      <w:pPr>
        <w:pStyle w:val="CommentText"/>
      </w:pPr>
      <w:r>
        <w:t>the pattern is not obvious, you can't say "and so on"</w:t>
      </w:r>
      <w:r>
        <w:rPr>
          <w:rStyle w:val="CommentReference"/>
        </w:rPr>
        <w:annotationRef/>
      </w:r>
    </w:p>
    <w:p w14:paraId="0CB5B9BF" w14:textId="7952F44D" w:rsidR="1AF4CCE8" w:rsidRDefault="1AF4CCE8">
      <w:pPr>
        <w:pStyle w:val="CommentText"/>
      </w:pPr>
    </w:p>
    <w:p w14:paraId="2A7703B7" w14:textId="5695D8FF" w:rsidR="1AF4CCE8" w:rsidRDefault="1AF4CCE8">
      <w:pPr>
        <w:pStyle w:val="CommentText"/>
      </w:pPr>
      <w:r>
        <w:t>Consider writing it in a horizontal table</w:t>
      </w:r>
    </w:p>
  </w:comment>
  <w:comment w:id="13" w:author="William Marshall" w:date="2023-08-10T10:29:00Z" w:initials="WM">
    <w:p w14:paraId="75CDE411" w14:textId="3A9269F7" w:rsidR="1AF4CCE8" w:rsidRDefault="1AF4CCE8">
      <w:pPr>
        <w:pStyle w:val="CommentText"/>
      </w:pPr>
      <w:r>
        <w:t xml:space="preserve">Need to define/describe what a pit stop is. </w:t>
      </w:r>
      <w:r>
        <w:rPr>
          <w:rStyle w:val="CommentReference"/>
        </w:rPr>
        <w:annotationRef/>
      </w:r>
    </w:p>
    <w:p w14:paraId="32FB60AA" w14:textId="134D5BB0" w:rsidR="1AF4CCE8" w:rsidRDefault="1AF4CCE8">
      <w:pPr>
        <w:pStyle w:val="CommentText"/>
      </w:pPr>
    </w:p>
    <w:p w14:paraId="36B94BDE" w14:textId="550CE5B2" w:rsidR="1AF4CCE8" w:rsidRDefault="1AF4CCE8">
      <w:pPr>
        <w:pStyle w:val="CommentText"/>
      </w:pPr>
      <w:r>
        <w:t>Calling them "precise and efficient" adds nothing</w:t>
      </w:r>
    </w:p>
  </w:comment>
  <w:comment w:id="14" w:author="William Marshall" w:date="2023-08-10T10:37:00Z" w:initials="WM">
    <w:p w14:paraId="2AE194DF" w14:textId="4D161A07" w:rsidR="1AF4CCE8" w:rsidRDefault="1AF4CCE8">
      <w:pPr>
        <w:pStyle w:val="CommentText"/>
      </w:pPr>
      <w:r>
        <w:t xml:space="preserve">since pit stops will be a key aspect of the data analysis, this should get its own subsection, and be expanded a bit. </w:t>
      </w:r>
      <w:r>
        <w:rPr>
          <w:rStyle w:val="CommentReference"/>
        </w:rPr>
        <w:annotationRef/>
      </w:r>
    </w:p>
    <w:p w14:paraId="76FBF2EC" w14:textId="0D2701E2" w:rsidR="1AF4CCE8" w:rsidRDefault="1AF4CCE8">
      <w:pPr>
        <w:pStyle w:val="CommentText"/>
      </w:pPr>
    </w:p>
    <w:p w14:paraId="3C73D5FA" w14:textId="3C794711" w:rsidR="1AF4CCE8" w:rsidRDefault="1AF4CCE8">
      <w:pPr>
        <w:pStyle w:val="CommentText"/>
      </w:pPr>
      <w:r>
        <w:t xml:space="preserve">Same with Weather below. </w:t>
      </w:r>
    </w:p>
  </w:comment>
  <w:comment w:id="15" w:author="William Marshall" w:date="2023-08-10T10:38:00Z" w:initials="WM">
    <w:p w14:paraId="51BA230A" w14:textId="44F18BA1" w:rsidR="1AF4CCE8" w:rsidRDefault="1AF4CCE8">
      <w:pPr>
        <w:pStyle w:val="CommentText"/>
      </w:pPr>
      <w:r>
        <w:t xml:space="preserve">this is all fluff. Eventually, we'll have a final paragraph that outlines what to expect in the rest of the thesis. For now, I would just get rid of this. </w:t>
      </w:r>
      <w:r>
        <w:rPr>
          <w:rStyle w:val="CommentReference"/>
        </w:rPr>
        <w:annotationRef/>
      </w:r>
    </w:p>
  </w:comment>
  <w:comment w:id="16" w:author="William Marshall" w:date="2023-08-10T10:38:00Z" w:initials="WM">
    <w:p w14:paraId="2FAB6692" w14:textId="77777777" w:rsidR="005A7B7E" w:rsidRDefault="005A7B7E" w:rsidP="005A7B7E">
      <w:pPr>
        <w:pStyle w:val="CommentText"/>
      </w:pPr>
      <w:r>
        <w:t xml:space="preserve">this is all fluff. Eventually, we'll have a final paragraph that outlines what to expect in the rest of the thesis. For now, I would just get rid of this.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560849" w15:done="0"/>
  <w15:commentEx w15:paraId="645B8A3A" w15:done="0"/>
  <w15:commentEx w15:paraId="2A7703B7" w15:done="0"/>
  <w15:commentEx w15:paraId="36B94BDE" w15:done="0"/>
  <w15:commentEx w15:paraId="3C73D5FA" w15:done="0"/>
  <w15:commentEx w15:paraId="51BA230A" w15:done="0"/>
  <w15:commentEx w15:paraId="2FAB66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FCA3D4E" w16cex:dateUtc="2023-08-09T20:56:00Z"/>
  <w16cex:commentExtensible w16cex:durableId="173F527E" w16cex:dateUtc="2023-08-10T14:16:00Z"/>
  <w16cex:commentExtensible w16cex:durableId="4794A27D" w16cex:dateUtc="2023-08-10T14:27:00Z"/>
  <w16cex:commentExtensible w16cex:durableId="19D5154D" w16cex:dateUtc="2023-08-10T14:29:00Z"/>
  <w16cex:commentExtensible w16cex:durableId="53137641" w16cex:dateUtc="2023-08-10T14:37:00Z"/>
  <w16cex:commentExtensible w16cex:durableId="30BF3FBA" w16cex:dateUtc="2023-08-10T14:38:00Z"/>
  <w16cex:commentExtensible w16cex:durableId="28868A8D" w16cex:dateUtc="2023-08-10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560849" w16cid:durableId="4FCA3D4E"/>
  <w16cid:commentId w16cid:paraId="645B8A3A" w16cid:durableId="173F527E"/>
  <w16cid:commentId w16cid:paraId="2A7703B7" w16cid:durableId="4794A27D"/>
  <w16cid:commentId w16cid:paraId="36B94BDE" w16cid:durableId="19D5154D"/>
  <w16cid:commentId w16cid:paraId="3C73D5FA" w16cid:durableId="53137641"/>
  <w16cid:commentId w16cid:paraId="51BA230A" w16cid:durableId="30BF3FBA"/>
  <w16cid:commentId w16cid:paraId="2FAB6692" w16cid:durableId="28868A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52C87"/>
    <w:multiLevelType w:val="multilevel"/>
    <w:tmpl w:val="AD869744"/>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299272CF"/>
    <w:multiLevelType w:val="hybridMultilevel"/>
    <w:tmpl w:val="4A7A811A"/>
    <w:lvl w:ilvl="0" w:tplc="A0C08A8A">
      <w:start w:val="1"/>
      <w:numFmt w:val="bullet"/>
      <w:lvlText w:val="-"/>
      <w:lvlJc w:val="left"/>
      <w:pPr>
        <w:ind w:left="7760" w:hanging="360"/>
      </w:pPr>
      <w:rPr>
        <w:rFonts w:ascii="Arial" w:eastAsiaTheme="minorHAnsi" w:hAnsi="Arial" w:cs="Arial" w:hint="default"/>
      </w:rPr>
    </w:lvl>
    <w:lvl w:ilvl="1" w:tplc="04090003" w:tentative="1">
      <w:start w:val="1"/>
      <w:numFmt w:val="bullet"/>
      <w:lvlText w:val="o"/>
      <w:lvlJc w:val="left"/>
      <w:pPr>
        <w:ind w:left="8480" w:hanging="360"/>
      </w:pPr>
      <w:rPr>
        <w:rFonts w:ascii="Courier New" w:hAnsi="Courier New" w:cs="Courier New" w:hint="default"/>
      </w:rPr>
    </w:lvl>
    <w:lvl w:ilvl="2" w:tplc="04090005" w:tentative="1">
      <w:start w:val="1"/>
      <w:numFmt w:val="bullet"/>
      <w:lvlText w:val=""/>
      <w:lvlJc w:val="left"/>
      <w:pPr>
        <w:ind w:left="9200" w:hanging="360"/>
      </w:pPr>
      <w:rPr>
        <w:rFonts w:ascii="Wingdings" w:hAnsi="Wingdings" w:hint="default"/>
      </w:rPr>
    </w:lvl>
    <w:lvl w:ilvl="3" w:tplc="04090001" w:tentative="1">
      <w:start w:val="1"/>
      <w:numFmt w:val="bullet"/>
      <w:lvlText w:val=""/>
      <w:lvlJc w:val="left"/>
      <w:pPr>
        <w:ind w:left="9920" w:hanging="360"/>
      </w:pPr>
      <w:rPr>
        <w:rFonts w:ascii="Symbol" w:hAnsi="Symbol" w:hint="default"/>
      </w:rPr>
    </w:lvl>
    <w:lvl w:ilvl="4" w:tplc="04090003" w:tentative="1">
      <w:start w:val="1"/>
      <w:numFmt w:val="bullet"/>
      <w:lvlText w:val="o"/>
      <w:lvlJc w:val="left"/>
      <w:pPr>
        <w:ind w:left="10640" w:hanging="360"/>
      </w:pPr>
      <w:rPr>
        <w:rFonts w:ascii="Courier New" w:hAnsi="Courier New" w:cs="Courier New" w:hint="default"/>
      </w:rPr>
    </w:lvl>
    <w:lvl w:ilvl="5" w:tplc="04090005" w:tentative="1">
      <w:start w:val="1"/>
      <w:numFmt w:val="bullet"/>
      <w:lvlText w:val=""/>
      <w:lvlJc w:val="left"/>
      <w:pPr>
        <w:ind w:left="11360" w:hanging="360"/>
      </w:pPr>
      <w:rPr>
        <w:rFonts w:ascii="Wingdings" w:hAnsi="Wingdings" w:hint="default"/>
      </w:rPr>
    </w:lvl>
    <w:lvl w:ilvl="6" w:tplc="04090001" w:tentative="1">
      <w:start w:val="1"/>
      <w:numFmt w:val="bullet"/>
      <w:lvlText w:val=""/>
      <w:lvlJc w:val="left"/>
      <w:pPr>
        <w:ind w:left="12080" w:hanging="360"/>
      </w:pPr>
      <w:rPr>
        <w:rFonts w:ascii="Symbol" w:hAnsi="Symbol" w:hint="default"/>
      </w:rPr>
    </w:lvl>
    <w:lvl w:ilvl="7" w:tplc="04090003" w:tentative="1">
      <w:start w:val="1"/>
      <w:numFmt w:val="bullet"/>
      <w:lvlText w:val="o"/>
      <w:lvlJc w:val="left"/>
      <w:pPr>
        <w:ind w:left="12800" w:hanging="360"/>
      </w:pPr>
      <w:rPr>
        <w:rFonts w:ascii="Courier New" w:hAnsi="Courier New" w:cs="Courier New" w:hint="default"/>
      </w:rPr>
    </w:lvl>
    <w:lvl w:ilvl="8" w:tplc="04090005" w:tentative="1">
      <w:start w:val="1"/>
      <w:numFmt w:val="bullet"/>
      <w:lvlText w:val=""/>
      <w:lvlJc w:val="left"/>
      <w:pPr>
        <w:ind w:left="13520" w:hanging="360"/>
      </w:pPr>
      <w:rPr>
        <w:rFonts w:ascii="Wingdings" w:hAnsi="Wingdings" w:hint="default"/>
      </w:rPr>
    </w:lvl>
  </w:abstractNum>
  <w:abstractNum w:abstractNumId="2" w15:restartNumberingAfterBreak="0">
    <w:nsid w:val="2D637AEE"/>
    <w:multiLevelType w:val="multilevel"/>
    <w:tmpl w:val="A260EE10"/>
    <w:lvl w:ilvl="0">
      <w:start w:val="2"/>
      <w:numFmt w:val="decimal"/>
      <w:lvlText w:val="%1"/>
      <w:lvlJc w:val="left"/>
      <w:pPr>
        <w:ind w:left="1060" w:hanging="1060"/>
      </w:pPr>
      <w:rPr>
        <w:rFonts w:hint="default"/>
      </w:rPr>
    </w:lvl>
    <w:lvl w:ilvl="1">
      <w:start w:val="2"/>
      <w:numFmt w:val="decimal"/>
      <w:lvlText w:val="%1.%2"/>
      <w:lvlJc w:val="left"/>
      <w:pPr>
        <w:ind w:left="1060" w:hanging="1060"/>
      </w:pPr>
      <w:rPr>
        <w:rFonts w:hint="default"/>
      </w:rPr>
    </w:lvl>
    <w:lvl w:ilvl="2">
      <w:start w:val="4"/>
      <w:numFmt w:val="decimal"/>
      <w:lvlText w:val="%1.%2.%3"/>
      <w:lvlJc w:val="left"/>
      <w:pPr>
        <w:ind w:left="1060" w:hanging="106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B65D81"/>
    <w:multiLevelType w:val="hybridMultilevel"/>
    <w:tmpl w:val="6CE298BC"/>
    <w:lvl w:ilvl="0" w:tplc="0F6290C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D03CB"/>
    <w:multiLevelType w:val="hybridMultilevel"/>
    <w:tmpl w:val="B6DC9968"/>
    <w:lvl w:ilvl="0" w:tplc="5C56DC0E">
      <w:start w:val="1"/>
      <w:numFmt w:val="bullet"/>
      <w:lvlText w:val="-"/>
      <w:lvlJc w:val="left"/>
      <w:pPr>
        <w:ind w:left="5880" w:hanging="360"/>
      </w:pPr>
      <w:rPr>
        <w:rFonts w:ascii="Arial" w:eastAsiaTheme="minorHAnsi" w:hAnsi="Arial" w:cs="Arial" w:hint="default"/>
      </w:rPr>
    </w:lvl>
    <w:lvl w:ilvl="1" w:tplc="04090003" w:tentative="1">
      <w:start w:val="1"/>
      <w:numFmt w:val="bullet"/>
      <w:lvlText w:val="o"/>
      <w:lvlJc w:val="left"/>
      <w:pPr>
        <w:ind w:left="6600" w:hanging="360"/>
      </w:pPr>
      <w:rPr>
        <w:rFonts w:ascii="Courier New" w:hAnsi="Courier New" w:cs="Courier New" w:hint="default"/>
      </w:rPr>
    </w:lvl>
    <w:lvl w:ilvl="2" w:tplc="04090005" w:tentative="1">
      <w:start w:val="1"/>
      <w:numFmt w:val="bullet"/>
      <w:lvlText w:val=""/>
      <w:lvlJc w:val="left"/>
      <w:pPr>
        <w:ind w:left="7320" w:hanging="360"/>
      </w:pPr>
      <w:rPr>
        <w:rFonts w:ascii="Wingdings" w:hAnsi="Wingdings" w:hint="default"/>
      </w:rPr>
    </w:lvl>
    <w:lvl w:ilvl="3" w:tplc="04090001" w:tentative="1">
      <w:start w:val="1"/>
      <w:numFmt w:val="bullet"/>
      <w:lvlText w:val=""/>
      <w:lvlJc w:val="left"/>
      <w:pPr>
        <w:ind w:left="8040" w:hanging="360"/>
      </w:pPr>
      <w:rPr>
        <w:rFonts w:ascii="Symbol" w:hAnsi="Symbol" w:hint="default"/>
      </w:rPr>
    </w:lvl>
    <w:lvl w:ilvl="4" w:tplc="04090003" w:tentative="1">
      <w:start w:val="1"/>
      <w:numFmt w:val="bullet"/>
      <w:lvlText w:val="o"/>
      <w:lvlJc w:val="left"/>
      <w:pPr>
        <w:ind w:left="8760" w:hanging="360"/>
      </w:pPr>
      <w:rPr>
        <w:rFonts w:ascii="Courier New" w:hAnsi="Courier New" w:cs="Courier New" w:hint="default"/>
      </w:rPr>
    </w:lvl>
    <w:lvl w:ilvl="5" w:tplc="04090005" w:tentative="1">
      <w:start w:val="1"/>
      <w:numFmt w:val="bullet"/>
      <w:lvlText w:val=""/>
      <w:lvlJc w:val="left"/>
      <w:pPr>
        <w:ind w:left="9480" w:hanging="360"/>
      </w:pPr>
      <w:rPr>
        <w:rFonts w:ascii="Wingdings" w:hAnsi="Wingdings" w:hint="default"/>
      </w:rPr>
    </w:lvl>
    <w:lvl w:ilvl="6" w:tplc="04090001" w:tentative="1">
      <w:start w:val="1"/>
      <w:numFmt w:val="bullet"/>
      <w:lvlText w:val=""/>
      <w:lvlJc w:val="left"/>
      <w:pPr>
        <w:ind w:left="10200" w:hanging="360"/>
      </w:pPr>
      <w:rPr>
        <w:rFonts w:ascii="Symbol" w:hAnsi="Symbol" w:hint="default"/>
      </w:rPr>
    </w:lvl>
    <w:lvl w:ilvl="7" w:tplc="04090003" w:tentative="1">
      <w:start w:val="1"/>
      <w:numFmt w:val="bullet"/>
      <w:lvlText w:val="o"/>
      <w:lvlJc w:val="left"/>
      <w:pPr>
        <w:ind w:left="10920" w:hanging="360"/>
      </w:pPr>
      <w:rPr>
        <w:rFonts w:ascii="Courier New" w:hAnsi="Courier New" w:cs="Courier New" w:hint="default"/>
      </w:rPr>
    </w:lvl>
    <w:lvl w:ilvl="8" w:tplc="04090005" w:tentative="1">
      <w:start w:val="1"/>
      <w:numFmt w:val="bullet"/>
      <w:lvlText w:val=""/>
      <w:lvlJc w:val="left"/>
      <w:pPr>
        <w:ind w:left="11640" w:hanging="360"/>
      </w:pPr>
      <w:rPr>
        <w:rFonts w:ascii="Wingdings" w:hAnsi="Wingdings" w:hint="default"/>
      </w:rPr>
    </w:lvl>
  </w:abstractNum>
  <w:abstractNum w:abstractNumId="5" w15:restartNumberingAfterBreak="0">
    <w:nsid w:val="4D113979"/>
    <w:multiLevelType w:val="hybridMultilevel"/>
    <w:tmpl w:val="55F04CA2"/>
    <w:lvl w:ilvl="0" w:tplc="E2F6BD6C">
      <w:start w:val="1"/>
      <w:numFmt w:val="bullet"/>
      <w:lvlText w:val="-"/>
      <w:lvlJc w:val="left"/>
      <w:pPr>
        <w:ind w:left="7500" w:hanging="360"/>
      </w:pPr>
      <w:rPr>
        <w:rFonts w:ascii="Arial" w:eastAsiaTheme="minorHAnsi" w:hAnsi="Arial" w:cs="Arial" w:hint="default"/>
      </w:rPr>
    </w:lvl>
    <w:lvl w:ilvl="1" w:tplc="04090003" w:tentative="1">
      <w:start w:val="1"/>
      <w:numFmt w:val="bullet"/>
      <w:lvlText w:val="o"/>
      <w:lvlJc w:val="left"/>
      <w:pPr>
        <w:ind w:left="8220" w:hanging="360"/>
      </w:pPr>
      <w:rPr>
        <w:rFonts w:ascii="Courier New" w:hAnsi="Courier New" w:cs="Courier New" w:hint="default"/>
      </w:rPr>
    </w:lvl>
    <w:lvl w:ilvl="2" w:tplc="04090005" w:tentative="1">
      <w:start w:val="1"/>
      <w:numFmt w:val="bullet"/>
      <w:lvlText w:val=""/>
      <w:lvlJc w:val="left"/>
      <w:pPr>
        <w:ind w:left="8940" w:hanging="360"/>
      </w:pPr>
      <w:rPr>
        <w:rFonts w:ascii="Wingdings" w:hAnsi="Wingdings" w:hint="default"/>
      </w:rPr>
    </w:lvl>
    <w:lvl w:ilvl="3" w:tplc="04090001" w:tentative="1">
      <w:start w:val="1"/>
      <w:numFmt w:val="bullet"/>
      <w:lvlText w:val=""/>
      <w:lvlJc w:val="left"/>
      <w:pPr>
        <w:ind w:left="9660" w:hanging="360"/>
      </w:pPr>
      <w:rPr>
        <w:rFonts w:ascii="Symbol" w:hAnsi="Symbol" w:hint="default"/>
      </w:rPr>
    </w:lvl>
    <w:lvl w:ilvl="4" w:tplc="04090003" w:tentative="1">
      <w:start w:val="1"/>
      <w:numFmt w:val="bullet"/>
      <w:lvlText w:val="o"/>
      <w:lvlJc w:val="left"/>
      <w:pPr>
        <w:ind w:left="10380" w:hanging="360"/>
      </w:pPr>
      <w:rPr>
        <w:rFonts w:ascii="Courier New" w:hAnsi="Courier New" w:cs="Courier New" w:hint="default"/>
      </w:rPr>
    </w:lvl>
    <w:lvl w:ilvl="5" w:tplc="04090005" w:tentative="1">
      <w:start w:val="1"/>
      <w:numFmt w:val="bullet"/>
      <w:lvlText w:val=""/>
      <w:lvlJc w:val="left"/>
      <w:pPr>
        <w:ind w:left="11100" w:hanging="360"/>
      </w:pPr>
      <w:rPr>
        <w:rFonts w:ascii="Wingdings" w:hAnsi="Wingdings" w:hint="default"/>
      </w:rPr>
    </w:lvl>
    <w:lvl w:ilvl="6" w:tplc="04090001" w:tentative="1">
      <w:start w:val="1"/>
      <w:numFmt w:val="bullet"/>
      <w:lvlText w:val=""/>
      <w:lvlJc w:val="left"/>
      <w:pPr>
        <w:ind w:left="11820" w:hanging="360"/>
      </w:pPr>
      <w:rPr>
        <w:rFonts w:ascii="Symbol" w:hAnsi="Symbol" w:hint="default"/>
      </w:rPr>
    </w:lvl>
    <w:lvl w:ilvl="7" w:tplc="04090003" w:tentative="1">
      <w:start w:val="1"/>
      <w:numFmt w:val="bullet"/>
      <w:lvlText w:val="o"/>
      <w:lvlJc w:val="left"/>
      <w:pPr>
        <w:ind w:left="12540" w:hanging="360"/>
      </w:pPr>
      <w:rPr>
        <w:rFonts w:ascii="Courier New" w:hAnsi="Courier New" w:cs="Courier New" w:hint="default"/>
      </w:rPr>
    </w:lvl>
    <w:lvl w:ilvl="8" w:tplc="04090005" w:tentative="1">
      <w:start w:val="1"/>
      <w:numFmt w:val="bullet"/>
      <w:lvlText w:val=""/>
      <w:lvlJc w:val="left"/>
      <w:pPr>
        <w:ind w:left="13260" w:hanging="360"/>
      </w:pPr>
      <w:rPr>
        <w:rFonts w:ascii="Wingdings" w:hAnsi="Wingdings" w:hint="default"/>
      </w:rPr>
    </w:lvl>
  </w:abstractNum>
  <w:abstractNum w:abstractNumId="6" w15:restartNumberingAfterBreak="0">
    <w:nsid w:val="54D077A3"/>
    <w:multiLevelType w:val="hybridMultilevel"/>
    <w:tmpl w:val="F6E2CB20"/>
    <w:lvl w:ilvl="0" w:tplc="224AFB36">
      <w:start w:val="1"/>
      <w:numFmt w:val="bullet"/>
      <w:lvlText w:val="-"/>
      <w:lvlJc w:val="left"/>
      <w:pPr>
        <w:ind w:left="6900" w:hanging="360"/>
      </w:pPr>
      <w:rPr>
        <w:rFonts w:ascii="Arial" w:eastAsiaTheme="minorHAnsi" w:hAnsi="Arial" w:cs="Arial" w:hint="default"/>
      </w:rPr>
    </w:lvl>
    <w:lvl w:ilvl="1" w:tplc="04090003" w:tentative="1">
      <w:start w:val="1"/>
      <w:numFmt w:val="bullet"/>
      <w:lvlText w:val="o"/>
      <w:lvlJc w:val="left"/>
      <w:pPr>
        <w:ind w:left="7620" w:hanging="360"/>
      </w:pPr>
      <w:rPr>
        <w:rFonts w:ascii="Courier New" w:hAnsi="Courier New" w:cs="Courier New" w:hint="default"/>
      </w:rPr>
    </w:lvl>
    <w:lvl w:ilvl="2" w:tplc="04090005" w:tentative="1">
      <w:start w:val="1"/>
      <w:numFmt w:val="bullet"/>
      <w:lvlText w:val=""/>
      <w:lvlJc w:val="left"/>
      <w:pPr>
        <w:ind w:left="8340" w:hanging="360"/>
      </w:pPr>
      <w:rPr>
        <w:rFonts w:ascii="Wingdings" w:hAnsi="Wingdings" w:hint="default"/>
      </w:rPr>
    </w:lvl>
    <w:lvl w:ilvl="3" w:tplc="04090001" w:tentative="1">
      <w:start w:val="1"/>
      <w:numFmt w:val="bullet"/>
      <w:lvlText w:val=""/>
      <w:lvlJc w:val="left"/>
      <w:pPr>
        <w:ind w:left="9060" w:hanging="360"/>
      </w:pPr>
      <w:rPr>
        <w:rFonts w:ascii="Symbol" w:hAnsi="Symbol" w:hint="default"/>
      </w:rPr>
    </w:lvl>
    <w:lvl w:ilvl="4" w:tplc="04090003" w:tentative="1">
      <w:start w:val="1"/>
      <w:numFmt w:val="bullet"/>
      <w:lvlText w:val="o"/>
      <w:lvlJc w:val="left"/>
      <w:pPr>
        <w:ind w:left="9780" w:hanging="360"/>
      </w:pPr>
      <w:rPr>
        <w:rFonts w:ascii="Courier New" w:hAnsi="Courier New" w:cs="Courier New" w:hint="default"/>
      </w:rPr>
    </w:lvl>
    <w:lvl w:ilvl="5" w:tplc="04090005" w:tentative="1">
      <w:start w:val="1"/>
      <w:numFmt w:val="bullet"/>
      <w:lvlText w:val=""/>
      <w:lvlJc w:val="left"/>
      <w:pPr>
        <w:ind w:left="10500" w:hanging="360"/>
      </w:pPr>
      <w:rPr>
        <w:rFonts w:ascii="Wingdings" w:hAnsi="Wingdings" w:hint="default"/>
      </w:rPr>
    </w:lvl>
    <w:lvl w:ilvl="6" w:tplc="04090001" w:tentative="1">
      <w:start w:val="1"/>
      <w:numFmt w:val="bullet"/>
      <w:lvlText w:val=""/>
      <w:lvlJc w:val="left"/>
      <w:pPr>
        <w:ind w:left="11220" w:hanging="360"/>
      </w:pPr>
      <w:rPr>
        <w:rFonts w:ascii="Symbol" w:hAnsi="Symbol" w:hint="default"/>
      </w:rPr>
    </w:lvl>
    <w:lvl w:ilvl="7" w:tplc="04090003" w:tentative="1">
      <w:start w:val="1"/>
      <w:numFmt w:val="bullet"/>
      <w:lvlText w:val="o"/>
      <w:lvlJc w:val="left"/>
      <w:pPr>
        <w:ind w:left="11940" w:hanging="360"/>
      </w:pPr>
      <w:rPr>
        <w:rFonts w:ascii="Courier New" w:hAnsi="Courier New" w:cs="Courier New" w:hint="default"/>
      </w:rPr>
    </w:lvl>
    <w:lvl w:ilvl="8" w:tplc="04090005" w:tentative="1">
      <w:start w:val="1"/>
      <w:numFmt w:val="bullet"/>
      <w:lvlText w:val=""/>
      <w:lvlJc w:val="left"/>
      <w:pPr>
        <w:ind w:left="12660" w:hanging="360"/>
      </w:pPr>
      <w:rPr>
        <w:rFonts w:ascii="Wingdings" w:hAnsi="Wingdings" w:hint="default"/>
      </w:rPr>
    </w:lvl>
  </w:abstractNum>
  <w:num w:numId="1" w16cid:durableId="1272011945">
    <w:abstractNumId w:val="0"/>
  </w:num>
  <w:num w:numId="2" w16cid:durableId="679160208">
    <w:abstractNumId w:val="4"/>
  </w:num>
  <w:num w:numId="3" w16cid:durableId="376854335">
    <w:abstractNumId w:val="1"/>
  </w:num>
  <w:num w:numId="4" w16cid:durableId="456294398">
    <w:abstractNumId w:val="6"/>
  </w:num>
  <w:num w:numId="5" w16cid:durableId="137768288">
    <w:abstractNumId w:val="5"/>
  </w:num>
  <w:num w:numId="6" w16cid:durableId="520749909">
    <w:abstractNumId w:val="3"/>
  </w:num>
  <w:num w:numId="7" w16cid:durableId="121087589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Marshall">
    <w15:presenceInfo w15:providerId="AD" w15:userId="S::wmarshall@brocku.ca::31e76f18-970a-4fff-a2ea-62661a6f2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1A"/>
    <w:rsid w:val="000114BF"/>
    <w:rsid w:val="00033278"/>
    <w:rsid w:val="000568A9"/>
    <w:rsid w:val="00072C1A"/>
    <w:rsid w:val="000825B9"/>
    <w:rsid w:val="000A05E2"/>
    <w:rsid w:val="000A0A01"/>
    <w:rsid w:val="000B077D"/>
    <w:rsid w:val="000F742B"/>
    <w:rsid w:val="00124F22"/>
    <w:rsid w:val="00134325"/>
    <w:rsid w:val="001544C9"/>
    <w:rsid w:val="001557E6"/>
    <w:rsid w:val="001570A2"/>
    <w:rsid w:val="00161062"/>
    <w:rsid w:val="00164936"/>
    <w:rsid w:val="001C2567"/>
    <w:rsid w:val="001D5555"/>
    <w:rsid w:val="001E53FF"/>
    <w:rsid w:val="001F2A77"/>
    <w:rsid w:val="002166DC"/>
    <w:rsid w:val="00234198"/>
    <w:rsid w:val="00236063"/>
    <w:rsid w:val="0024459D"/>
    <w:rsid w:val="00276256"/>
    <w:rsid w:val="002B18D0"/>
    <w:rsid w:val="002E7C26"/>
    <w:rsid w:val="0031477A"/>
    <w:rsid w:val="0032673C"/>
    <w:rsid w:val="00330B38"/>
    <w:rsid w:val="0034352F"/>
    <w:rsid w:val="003704A3"/>
    <w:rsid w:val="00375888"/>
    <w:rsid w:val="003A1A93"/>
    <w:rsid w:val="003B022F"/>
    <w:rsid w:val="003B0F00"/>
    <w:rsid w:val="00411A60"/>
    <w:rsid w:val="00415A9D"/>
    <w:rsid w:val="0043640B"/>
    <w:rsid w:val="00446432"/>
    <w:rsid w:val="00447851"/>
    <w:rsid w:val="00455643"/>
    <w:rsid w:val="0046258B"/>
    <w:rsid w:val="00471895"/>
    <w:rsid w:val="00482430"/>
    <w:rsid w:val="004964A1"/>
    <w:rsid w:val="00496E99"/>
    <w:rsid w:val="004B28B6"/>
    <w:rsid w:val="004E2A20"/>
    <w:rsid w:val="0052354F"/>
    <w:rsid w:val="00524289"/>
    <w:rsid w:val="0052764C"/>
    <w:rsid w:val="00534530"/>
    <w:rsid w:val="0054446E"/>
    <w:rsid w:val="00564AFB"/>
    <w:rsid w:val="005803E6"/>
    <w:rsid w:val="005A7B7E"/>
    <w:rsid w:val="005C6730"/>
    <w:rsid w:val="005D0002"/>
    <w:rsid w:val="005E1A3C"/>
    <w:rsid w:val="005E4B81"/>
    <w:rsid w:val="005F131A"/>
    <w:rsid w:val="005F1DFD"/>
    <w:rsid w:val="005F77EB"/>
    <w:rsid w:val="00635888"/>
    <w:rsid w:val="0063639F"/>
    <w:rsid w:val="00655A32"/>
    <w:rsid w:val="006723BD"/>
    <w:rsid w:val="0068172B"/>
    <w:rsid w:val="00686917"/>
    <w:rsid w:val="00692B3D"/>
    <w:rsid w:val="006B0658"/>
    <w:rsid w:val="006B2518"/>
    <w:rsid w:val="006B6EDE"/>
    <w:rsid w:val="006C690D"/>
    <w:rsid w:val="006D403A"/>
    <w:rsid w:val="006E6695"/>
    <w:rsid w:val="006F6CB5"/>
    <w:rsid w:val="00700406"/>
    <w:rsid w:val="00701EF1"/>
    <w:rsid w:val="00705495"/>
    <w:rsid w:val="00707904"/>
    <w:rsid w:val="00716869"/>
    <w:rsid w:val="00741921"/>
    <w:rsid w:val="00747DF9"/>
    <w:rsid w:val="0076255C"/>
    <w:rsid w:val="00764579"/>
    <w:rsid w:val="007719BF"/>
    <w:rsid w:val="00773B35"/>
    <w:rsid w:val="00780BA7"/>
    <w:rsid w:val="00790CAE"/>
    <w:rsid w:val="007B63BD"/>
    <w:rsid w:val="007C3274"/>
    <w:rsid w:val="007D3884"/>
    <w:rsid w:val="007F57E4"/>
    <w:rsid w:val="007F636C"/>
    <w:rsid w:val="0081761E"/>
    <w:rsid w:val="0082722C"/>
    <w:rsid w:val="00835D11"/>
    <w:rsid w:val="00846A0B"/>
    <w:rsid w:val="00851DF8"/>
    <w:rsid w:val="00883139"/>
    <w:rsid w:val="008A7C60"/>
    <w:rsid w:val="008C0470"/>
    <w:rsid w:val="008C0DD4"/>
    <w:rsid w:val="008E51A6"/>
    <w:rsid w:val="00934F7D"/>
    <w:rsid w:val="0094130E"/>
    <w:rsid w:val="00971796"/>
    <w:rsid w:val="0097487E"/>
    <w:rsid w:val="00976C70"/>
    <w:rsid w:val="00980BA5"/>
    <w:rsid w:val="00985209"/>
    <w:rsid w:val="009864D7"/>
    <w:rsid w:val="009A7B1E"/>
    <w:rsid w:val="009C4B47"/>
    <w:rsid w:val="009E1F6E"/>
    <w:rsid w:val="009E7FD1"/>
    <w:rsid w:val="00A07E11"/>
    <w:rsid w:val="00A17691"/>
    <w:rsid w:val="00A30145"/>
    <w:rsid w:val="00A930B9"/>
    <w:rsid w:val="00A9524B"/>
    <w:rsid w:val="00AA55DA"/>
    <w:rsid w:val="00AC624E"/>
    <w:rsid w:val="00AD0B79"/>
    <w:rsid w:val="00AD2E6C"/>
    <w:rsid w:val="00AD3361"/>
    <w:rsid w:val="00B04925"/>
    <w:rsid w:val="00B15231"/>
    <w:rsid w:val="00B21868"/>
    <w:rsid w:val="00B43443"/>
    <w:rsid w:val="00B56061"/>
    <w:rsid w:val="00B6502D"/>
    <w:rsid w:val="00B80117"/>
    <w:rsid w:val="00BA62BD"/>
    <w:rsid w:val="00BB2A8E"/>
    <w:rsid w:val="00BC1044"/>
    <w:rsid w:val="00BD4DAC"/>
    <w:rsid w:val="00BF7BB9"/>
    <w:rsid w:val="00C10026"/>
    <w:rsid w:val="00C3511B"/>
    <w:rsid w:val="00C45E57"/>
    <w:rsid w:val="00C53EB1"/>
    <w:rsid w:val="00CB371C"/>
    <w:rsid w:val="00CB51E1"/>
    <w:rsid w:val="00CD34F6"/>
    <w:rsid w:val="00CD5278"/>
    <w:rsid w:val="00CF6157"/>
    <w:rsid w:val="00D064EE"/>
    <w:rsid w:val="00D15EA1"/>
    <w:rsid w:val="00D456C0"/>
    <w:rsid w:val="00D46A01"/>
    <w:rsid w:val="00D62303"/>
    <w:rsid w:val="00D62B32"/>
    <w:rsid w:val="00D673C5"/>
    <w:rsid w:val="00D74907"/>
    <w:rsid w:val="00D861D5"/>
    <w:rsid w:val="00DA5E14"/>
    <w:rsid w:val="00DB6716"/>
    <w:rsid w:val="00DD136D"/>
    <w:rsid w:val="00DF02C4"/>
    <w:rsid w:val="00E23706"/>
    <w:rsid w:val="00E25020"/>
    <w:rsid w:val="00E439C1"/>
    <w:rsid w:val="00E556BC"/>
    <w:rsid w:val="00E810D4"/>
    <w:rsid w:val="00EB1CF0"/>
    <w:rsid w:val="00EB2DF7"/>
    <w:rsid w:val="00EC1998"/>
    <w:rsid w:val="00EC7438"/>
    <w:rsid w:val="00ED3018"/>
    <w:rsid w:val="00ED6990"/>
    <w:rsid w:val="00EE0422"/>
    <w:rsid w:val="00EF2AE6"/>
    <w:rsid w:val="00EF6DA1"/>
    <w:rsid w:val="00F10033"/>
    <w:rsid w:val="00F25631"/>
    <w:rsid w:val="00F346E1"/>
    <w:rsid w:val="00F358D2"/>
    <w:rsid w:val="00F44D27"/>
    <w:rsid w:val="00F45AD7"/>
    <w:rsid w:val="00F5752A"/>
    <w:rsid w:val="00F81FCA"/>
    <w:rsid w:val="00F84569"/>
    <w:rsid w:val="00FA5F3D"/>
    <w:rsid w:val="00FD7C05"/>
    <w:rsid w:val="00FE06DD"/>
    <w:rsid w:val="00FE5602"/>
    <w:rsid w:val="03C2FB64"/>
    <w:rsid w:val="03ECF5CC"/>
    <w:rsid w:val="04F298D0"/>
    <w:rsid w:val="07D49182"/>
    <w:rsid w:val="09608C4E"/>
    <w:rsid w:val="0BDE58CD"/>
    <w:rsid w:val="0E9B2611"/>
    <w:rsid w:val="1399E8C8"/>
    <w:rsid w:val="13B2DE54"/>
    <w:rsid w:val="18D72FF3"/>
    <w:rsid w:val="19CA4DAC"/>
    <w:rsid w:val="1AF4CCE8"/>
    <w:rsid w:val="1FA50CCE"/>
    <w:rsid w:val="2090E23B"/>
    <w:rsid w:val="282B78B8"/>
    <w:rsid w:val="29D5B097"/>
    <w:rsid w:val="303E7823"/>
    <w:rsid w:val="3157EF59"/>
    <w:rsid w:val="3D9EE6BB"/>
    <w:rsid w:val="4C71E92A"/>
    <w:rsid w:val="4E0DB98B"/>
    <w:rsid w:val="4E373807"/>
    <w:rsid w:val="5000DCF7"/>
    <w:rsid w:val="519141B1"/>
    <w:rsid w:val="5265D0A9"/>
    <w:rsid w:val="529ED619"/>
    <w:rsid w:val="54D44E1A"/>
    <w:rsid w:val="60F24D49"/>
    <w:rsid w:val="6274F54D"/>
    <w:rsid w:val="6360CABA"/>
    <w:rsid w:val="682A002C"/>
    <w:rsid w:val="6A412A92"/>
    <w:rsid w:val="6DCFD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5B81062"/>
  <w15:chartTrackingRefBased/>
  <w15:docId w15:val="{58DA1184-7B68-E040-A239-8E9573F5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936"/>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673C5"/>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15385">
      <w:bodyDiv w:val="1"/>
      <w:marLeft w:val="0"/>
      <w:marRight w:val="0"/>
      <w:marTop w:val="0"/>
      <w:marBottom w:val="0"/>
      <w:divBdr>
        <w:top w:val="none" w:sz="0" w:space="0" w:color="auto"/>
        <w:left w:val="none" w:sz="0" w:space="0" w:color="auto"/>
        <w:bottom w:val="none" w:sz="0" w:space="0" w:color="auto"/>
        <w:right w:val="none" w:sz="0" w:space="0" w:color="auto"/>
      </w:divBdr>
    </w:div>
    <w:div w:id="70473762">
      <w:bodyDiv w:val="1"/>
      <w:marLeft w:val="0"/>
      <w:marRight w:val="0"/>
      <w:marTop w:val="0"/>
      <w:marBottom w:val="0"/>
      <w:divBdr>
        <w:top w:val="none" w:sz="0" w:space="0" w:color="auto"/>
        <w:left w:val="none" w:sz="0" w:space="0" w:color="auto"/>
        <w:bottom w:val="none" w:sz="0" w:space="0" w:color="auto"/>
        <w:right w:val="none" w:sz="0" w:space="0" w:color="auto"/>
      </w:divBdr>
    </w:div>
    <w:div w:id="250508658">
      <w:bodyDiv w:val="1"/>
      <w:marLeft w:val="0"/>
      <w:marRight w:val="0"/>
      <w:marTop w:val="0"/>
      <w:marBottom w:val="0"/>
      <w:divBdr>
        <w:top w:val="none" w:sz="0" w:space="0" w:color="auto"/>
        <w:left w:val="none" w:sz="0" w:space="0" w:color="auto"/>
        <w:bottom w:val="none" w:sz="0" w:space="0" w:color="auto"/>
        <w:right w:val="none" w:sz="0" w:space="0" w:color="auto"/>
      </w:divBdr>
      <w:divsChild>
        <w:div w:id="1199590773">
          <w:marLeft w:val="0"/>
          <w:marRight w:val="0"/>
          <w:marTop w:val="0"/>
          <w:marBottom w:val="0"/>
          <w:divBdr>
            <w:top w:val="none" w:sz="0" w:space="0" w:color="auto"/>
            <w:left w:val="none" w:sz="0" w:space="0" w:color="auto"/>
            <w:bottom w:val="none" w:sz="0" w:space="0" w:color="auto"/>
            <w:right w:val="none" w:sz="0" w:space="0" w:color="auto"/>
          </w:divBdr>
          <w:divsChild>
            <w:div w:id="1314216051">
              <w:marLeft w:val="0"/>
              <w:marRight w:val="0"/>
              <w:marTop w:val="0"/>
              <w:marBottom w:val="0"/>
              <w:divBdr>
                <w:top w:val="none" w:sz="0" w:space="0" w:color="auto"/>
                <w:left w:val="none" w:sz="0" w:space="0" w:color="auto"/>
                <w:bottom w:val="none" w:sz="0" w:space="0" w:color="auto"/>
                <w:right w:val="none" w:sz="0" w:space="0" w:color="auto"/>
              </w:divBdr>
              <w:divsChild>
                <w:div w:id="2758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6057">
      <w:bodyDiv w:val="1"/>
      <w:marLeft w:val="0"/>
      <w:marRight w:val="0"/>
      <w:marTop w:val="0"/>
      <w:marBottom w:val="0"/>
      <w:divBdr>
        <w:top w:val="none" w:sz="0" w:space="0" w:color="auto"/>
        <w:left w:val="none" w:sz="0" w:space="0" w:color="auto"/>
        <w:bottom w:val="none" w:sz="0" w:space="0" w:color="auto"/>
        <w:right w:val="none" w:sz="0" w:space="0" w:color="auto"/>
      </w:divBdr>
    </w:div>
    <w:div w:id="1425877439">
      <w:bodyDiv w:val="1"/>
      <w:marLeft w:val="0"/>
      <w:marRight w:val="0"/>
      <w:marTop w:val="0"/>
      <w:marBottom w:val="0"/>
      <w:divBdr>
        <w:top w:val="none" w:sz="0" w:space="0" w:color="auto"/>
        <w:left w:val="none" w:sz="0" w:space="0" w:color="auto"/>
        <w:bottom w:val="none" w:sz="0" w:space="0" w:color="auto"/>
        <w:right w:val="none" w:sz="0" w:space="0" w:color="auto"/>
      </w:divBdr>
      <w:divsChild>
        <w:div w:id="1084644584">
          <w:marLeft w:val="0"/>
          <w:marRight w:val="0"/>
          <w:marTop w:val="0"/>
          <w:marBottom w:val="0"/>
          <w:divBdr>
            <w:top w:val="none" w:sz="0" w:space="0" w:color="auto"/>
            <w:left w:val="none" w:sz="0" w:space="0" w:color="auto"/>
            <w:bottom w:val="none" w:sz="0" w:space="0" w:color="auto"/>
            <w:right w:val="none" w:sz="0" w:space="0" w:color="auto"/>
          </w:divBdr>
          <w:divsChild>
            <w:div w:id="1734546201">
              <w:marLeft w:val="0"/>
              <w:marRight w:val="0"/>
              <w:marTop w:val="0"/>
              <w:marBottom w:val="0"/>
              <w:divBdr>
                <w:top w:val="none" w:sz="0" w:space="0" w:color="auto"/>
                <w:left w:val="none" w:sz="0" w:space="0" w:color="auto"/>
                <w:bottom w:val="none" w:sz="0" w:space="0" w:color="auto"/>
                <w:right w:val="none" w:sz="0" w:space="0" w:color="auto"/>
              </w:divBdr>
              <w:divsChild>
                <w:div w:id="16387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393437">
      <w:bodyDiv w:val="1"/>
      <w:marLeft w:val="0"/>
      <w:marRight w:val="0"/>
      <w:marTop w:val="0"/>
      <w:marBottom w:val="0"/>
      <w:divBdr>
        <w:top w:val="none" w:sz="0" w:space="0" w:color="auto"/>
        <w:left w:val="none" w:sz="0" w:space="0" w:color="auto"/>
        <w:bottom w:val="none" w:sz="0" w:space="0" w:color="auto"/>
        <w:right w:val="none" w:sz="0" w:space="0" w:color="auto"/>
      </w:divBdr>
    </w:div>
    <w:div w:id="1953171498">
      <w:bodyDiv w:val="1"/>
      <w:marLeft w:val="0"/>
      <w:marRight w:val="0"/>
      <w:marTop w:val="0"/>
      <w:marBottom w:val="0"/>
      <w:divBdr>
        <w:top w:val="none" w:sz="0" w:space="0" w:color="auto"/>
        <w:left w:val="none" w:sz="0" w:space="0" w:color="auto"/>
        <w:bottom w:val="none" w:sz="0" w:space="0" w:color="auto"/>
        <w:right w:val="none" w:sz="0" w:space="0" w:color="auto"/>
      </w:divBdr>
      <w:divsChild>
        <w:div w:id="1633438491">
          <w:marLeft w:val="0"/>
          <w:marRight w:val="0"/>
          <w:marTop w:val="0"/>
          <w:marBottom w:val="0"/>
          <w:divBdr>
            <w:top w:val="none" w:sz="0" w:space="0" w:color="auto"/>
            <w:left w:val="none" w:sz="0" w:space="0" w:color="auto"/>
            <w:bottom w:val="none" w:sz="0" w:space="0" w:color="auto"/>
            <w:right w:val="none" w:sz="0" w:space="0" w:color="auto"/>
          </w:divBdr>
          <w:divsChild>
            <w:div w:id="978726913">
              <w:marLeft w:val="0"/>
              <w:marRight w:val="0"/>
              <w:marTop w:val="0"/>
              <w:marBottom w:val="0"/>
              <w:divBdr>
                <w:top w:val="none" w:sz="0" w:space="0" w:color="auto"/>
                <w:left w:val="none" w:sz="0" w:space="0" w:color="auto"/>
                <w:bottom w:val="none" w:sz="0" w:space="0" w:color="auto"/>
                <w:right w:val="none" w:sz="0" w:space="0" w:color="auto"/>
              </w:divBdr>
              <w:divsChild>
                <w:div w:id="749890989">
                  <w:marLeft w:val="0"/>
                  <w:marRight w:val="0"/>
                  <w:marTop w:val="0"/>
                  <w:marBottom w:val="0"/>
                  <w:divBdr>
                    <w:top w:val="none" w:sz="0" w:space="0" w:color="auto"/>
                    <w:left w:val="none" w:sz="0" w:space="0" w:color="auto"/>
                    <w:bottom w:val="none" w:sz="0" w:space="0" w:color="auto"/>
                    <w:right w:val="none" w:sz="0" w:space="0" w:color="auto"/>
                  </w:divBdr>
                </w:div>
              </w:divsChild>
            </w:div>
            <w:div w:id="1824155571">
              <w:marLeft w:val="0"/>
              <w:marRight w:val="0"/>
              <w:marTop w:val="0"/>
              <w:marBottom w:val="0"/>
              <w:divBdr>
                <w:top w:val="none" w:sz="0" w:space="0" w:color="auto"/>
                <w:left w:val="none" w:sz="0" w:space="0" w:color="auto"/>
                <w:bottom w:val="none" w:sz="0" w:space="0" w:color="auto"/>
                <w:right w:val="none" w:sz="0" w:space="0" w:color="auto"/>
              </w:divBdr>
              <w:divsChild>
                <w:div w:id="9124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6318C-3AC5-0B40-8591-2F5B663E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1187</Words>
  <Characters>6767</Characters>
  <Application>Microsoft Office Word</Application>
  <DocSecurity>0</DocSecurity>
  <Lines>56</Lines>
  <Paragraphs>15</Paragraphs>
  <ScaleCrop>false</ScaleCrop>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Dineshchandra Solanki</dc:creator>
  <cp:keywords/>
  <dc:description/>
  <cp:lastModifiedBy>Ravi Dineshchandra Solanki</cp:lastModifiedBy>
  <cp:revision>2</cp:revision>
  <cp:lastPrinted>2023-08-08T20:51:00Z</cp:lastPrinted>
  <dcterms:created xsi:type="dcterms:W3CDTF">2023-10-11T01:23:00Z</dcterms:created>
  <dcterms:modified xsi:type="dcterms:W3CDTF">2023-10-11T01:23:00Z</dcterms:modified>
</cp:coreProperties>
</file>